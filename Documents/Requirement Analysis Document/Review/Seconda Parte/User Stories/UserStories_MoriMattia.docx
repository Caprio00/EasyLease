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843AA" w14:textId="4F067FC9" w:rsidR="00E70122" w:rsidRPr="00C33CF5" w:rsidRDefault="00E70122" w:rsidP="004C0B84">
      <w:pPr>
        <w:spacing w:after="0"/>
        <w:rPr>
          <w:b/>
          <w:bCs/>
          <w:sz w:val="32"/>
          <w:szCs w:val="32"/>
        </w:rPr>
      </w:pPr>
      <w:r w:rsidRPr="004C0B84">
        <w:rPr>
          <w:b/>
          <w:bCs/>
          <w:sz w:val="32"/>
          <w:szCs w:val="32"/>
        </w:rPr>
        <w:t>User Stories</w:t>
      </w:r>
    </w:p>
    <w:p w14:paraId="2F6CC8E1" w14:textId="71F71C0C" w:rsidR="00AC5421" w:rsidDel="008C4340" w:rsidRDefault="004C0B84" w:rsidP="004C0B84">
      <w:pPr>
        <w:spacing w:after="0"/>
        <w:jc w:val="both"/>
        <w:rPr>
          <w:del w:id="0" w:author="MATTIA CAPRIO" w:date="2020-11-23T18:28:00Z"/>
          <w:b/>
          <w:bCs/>
          <w:sz w:val="28"/>
          <w:szCs w:val="28"/>
        </w:rPr>
      </w:pPr>
      <w:del w:id="1" w:author="MATTIA CAPRIO" w:date="2020-11-23T18:28:00Z">
        <w:r w:rsidDel="008C4340">
          <w:rPr>
            <w:b/>
            <w:bCs/>
            <w:sz w:val="28"/>
            <w:szCs w:val="28"/>
          </w:rPr>
          <w:delText>Login</w:delText>
        </w:r>
      </w:del>
    </w:p>
    <w:p w14:paraId="1881AD36" w14:textId="6ADADA42" w:rsidR="00113990" w:rsidRPr="00F83A00" w:rsidDel="008C4340" w:rsidRDefault="00113990" w:rsidP="004C0B84">
      <w:pPr>
        <w:spacing w:after="0"/>
        <w:jc w:val="both"/>
        <w:rPr>
          <w:del w:id="2" w:author="MATTIA CAPRIO" w:date="2020-11-23T18:28:00Z"/>
          <w:sz w:val="24"/>
          <w:szCs w:val="24"/>
        </w:rPr>
      </w:pPr>
      <w:del w:id="3" w:author="MATTIA CAPRIO" w:date="2020-11-23T18:28:00Z">
        <w:r w:rsidDel="008C4340">
          <w:rPr>
            <w:sz w:val="24"/>
            <w:szCs w:val="24"/>
          </w:rPr>
          <w:delText>Il sistema d</w:delText>
        </w:r>
        <w:r w:rsidR="009A08DB" w:rsidRPr="00F83A00" w:rsidDel="008C4340">
          <w:rPr>
            <w:sz w:val="24"/>
            <w:szCs w:val="24"/>
          </w:rPr>
          <w:delText>eve permettere ad un utente di effettuare l’accesso alla piattaforma e garantire funzionalità in base alla tipologia di account al quale si ha accesso.</w:delText>
        </w:r>
      </w:del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13990" w:rsidDel="008C4340" w14:paraId="0C6AC52C" w14:textId="0F2E296A" w:rsidTr="005B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" w:author="MATTIA CAPRIO" w:date="2020-11-23T18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265213B4" w14:textId="38E1D62D" w:rsidR="00113990" w:rsidDel="008C4340" w:rsidRDefault="005B650B" w:rsidP="004C0B84">
            <w:pPr>
              <w:jc w:val="both"/>
              <w:rPr>
                <w:del w:id="5" w:author="MATTIA CAPRIO" w:date="2020-11-23T18:28:00Z"/>
                <w:sz w:val="24"/>
                <w:szCs w:val="24"/>
              </w:rPr>
            </w:pPr>
            <w:del w:id="6" w:author="MATTIA CAPRIO" w:date="2020-11-23T18:28:00Z">
              <w:r w:rsidDel="008C4340">
                <w:rPr>
                  <w:sz w:val="24"/>
                  <w:szCs w:val="24"/>
                </w:rPr>
                <w:delText xml:space="preserve">Identificatore: </w:delText>
              </w:r>
              <w:r w:rsidR="009D1C61" w:rsidDel="008C4340">
                <w:rPr>
                  <w:sz w:val="24"/>
                  <w:szCs w:val="24"/>
                </w:rPr>
                <w:delText>RF1.1</w:delText>
              </w:r>
            </w:del>
          </w:p>
        </w:tc>
        <w:tc>
          <w:tcPr>
            <w:tcW w:w="3588" w:type="dxa"/>
          </w:tcPr>
          <w:p w14:paraId="35CA9CC9" w14:textId="0744CDDE" w:rsidR="00113990" w:rsidDel="008C4340" w:rsidRDefault="001B0037" w:rsidP="004C0B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" w:author="MATTIA CAPRIO" w:date="2020-11-23T18:28:00Z"/>
                <w:sz w:val="24"/>
                <w:szCs w:val="24"/>
              </w:rPr>
            </w:pPr>
            <w:del w:id="8" w:author="MATTIA CAPRIO" w:date="2020-11-23T18:28:00Z">
              <w:r w:rsidDel="008C4340">
                <w:rPr>
                  <w:sz w:val="24"/>
                  <w:szCs w:val="24"/>
                </w:rPr>
                <w:delText xml:space="preserve">Priorità: </w:delText>
              </w:r>
              <w:r w:rsidR="009D1C61" w:rsidDel="008C4340">
                <w:rPr>
                  <w:sz w:val="24"/>
                  <w:szCs w:val="24"/>
                </w:rPr>
                <w:delText>Elevata</w:delText>
              </w:r>
            </w:del>
          </w:p>
        </w:tc>
        <w:tc>
          <w:tcPr>
            <w:tcW w:w="3588" w:type="dxa"/>
          </w:tcPr>
          <w:p w14:paraId="38ED8DEE" w14:textId="61C2F497" w:rsidR="00113990" w:rsidDel="008C4340" w:rsidRDefault="001B0037" w:rsidP="004C0B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" w:author="MATTIA CAPRIO" w:date="2020-11-23T18:28:00Z"/>
                <w:sz w:val="24"/>
                <w:szCs w:val="24"/>
              </w:rPr>
            </w:pPr>
            <w:del w:id="10" w:author="MATTIA CAPRIO" w:date="2020-11-23T18:28:00Z">
              <w:r w:rsidDel="008C4340">
                <w:rPr>
                  <w:sz w:val="24"/>
                  <w:szCs w:val="24"/>
                </w:rPr>
                <w:delText xml:space="preserve">Titolo: </w:delText>
              </w:r>
              <w:r w:rsidR="009D1C61" w:rsidDel="008C4340">
                <w:rPr>
                  <w:sz w:val="24"/>
                  <w:szCs w:val="24"/>
                </w:rPr>
                <w:delText>Login</w:delText>
              </w:r>
            </w:del>
          </w:p>
        </w:tc>
      </w:tr>
      <w:tr w:rsidR="001B0037" w:rsidDel="008C4340" w14:paraId="7DDBC709" w14:textId="2F987902" w:rsidTr="00871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" w:author="MATTIA CAPRIO" w:date="2020-11-23T18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4302DA99" w14:textId="266D49C9" w:rsidR="001B0037" w:rsidRPr="001B0037" w:rsidDel="008C4340" w:rsidRDefault="001B0037" w:rsidP="001B0037">
            <w:pPr>
              <w:rPr>
                <w:del w:id="12" w:author="MATTIA CAPRIO" w:date="2020-11-23T18:28:00Z"/>
                <w:b w:val="0"/>
                <w:bCs w:val="0"/>
                <w:sz w:val="24"/>
                <w:szCs w:val="24"/>
              </w:rPr>
            </w:pPr>
            <w:del w:id="13" w:author="MATTIA CAPRIO" w:date="2020-11-23T18:28:00Z">
              <w:r w:rsidDel="008C4340">
                <w:rPr>
                  <w:sz w:val="24"/>
                  <w:szCs w:val="24"/>
                </w:rPr>
                <w:delText>DA</w:delText>
              </w:r>
              <w:r w:rsidDel="008C4340">
                <w:rPr>
                  <w:b w:val="0"/>
                  <w:bCs w:val="0"/>
                  <w:sz w:val="24"/>
                  <w:szCs w:val="24"/>
                </w:rPr>
                <w:delText xml:space="preserve"> utente</w:delText>
              </w:r>
              <w:r w:rsidR="009D1C61" w:rsidDel="008C4340">
                <w:rPr>
                  <w:b w:val="0"/>
                  <w:bCs w:val="0"/>
                  <w:sz w:val="24"/>
                  <w:szCs w:val="24"/>
                </w:rPr>
                <w:delText>,</w:delText>
              </w:r>
            </w:del>
          </w:p>
          <w:p w14:paraId="14CA4F91" w14:textId="39B89F76" w:rsidR="001B0037" w:rsidRPr="001B0037" w:rsidDel="008C4340" w:rsidRDefault="001B0037" w:rsidP="004C0B84">
            <w:pPr>
              <w:jc w:val="both"/>
              <w:rPr>
                <w:del w:id="14" w:author="MATTIA CAPRIO" w:date="2020-11-23T18:28:00Z"/>
                <w:b w:val="0"/>
                <w:bCs w:val="0"/>
                <w:sz w:val="24"/>
                <w:szCs w:val="24"/>
              </w:rPr>
            </w:pPr>
            <w:del w:id="15" w:author="MATTIA CAPRIO" w:date="2020-11-23T18:28:00Z">
              <w:r w:rsidDel="008C4340">
                <w:rPr>
                  <w:sz w:val="24"/>
                  <w:szCs w:val="24"/>
                </w:rPr>
                <w:delText xml:space="preserve">VOGLIO </w:delText>
              </w:r>
              <w:r w:rsidDel="008C4340">
                <w:rPr>
                  <w:b w:val="0"/>
                  <w:bCs w:val="0"/>
                  <w:sz w:val="24"/>
                  <w:szCs w:val="24"/>
                </w:rPr>
                <w:delText>poter fare il login sulla piattaforma EasyLease</w:delText>
              </w:r>
            </w:del>
          </w:p>
          <w:p w14:paraId="53304534" w14:textId="0C40DE2F" w:rsidR="001B0037" w:rsidRPr="001B0037" w:rsidDel="008C4340" w:rsidRDefault="001B0037" w:rsidP="004C0B84">
            <w:pPr>
              <w:jc w:val="both"/>
              <w:rPr>
                <w:del w:id="16" w:author="MATTIA CAPRIO" w:date="2020-11-23T18:28:00Z"/>
                <w:b w:val="0"/>
                <w:bCs w:val="0"/>
                <w:sz w:val="24"/>
                <w:szCs w:val="24"/>
              </w:rPr>
            </w:pPr>
            <w:del w:id="17" w:author="MATTIA CAPRIO" w:date="2020-11-23T18:28:00Z">
              <w:r w:rsidDel="008C4340">
                <w:rPr>
                  <w:sz w:val="24"/>
                  <w:szCs w:val="24"/>
                </w:rPr>
                <w:delText>PERCH</w:delText>
              </w:r>
            </w:del>
            <w:del w:id="18" w:author="MATTIA CAPRIO" w:date="2020-11-23T18:22:00Z">
              <w:r w:rsidDel="002F5D55">
                <w:rPr>
                  <w:sz w:val="24"/>
                  <w:szCs w:val="24"/>
                </w:rPr>
                <w:delText>E’</w:delText>
              </w:r>
            </w:del>
            <w:del w:id="19" w:author="MATTIA CAPRIO" w:date="2020-11-23T18:28:00Z">
              <w:r w:rsidDel="008C4340">
                <w:rPr>
                  <w:sz w:val="24"/>
                  <w:szCs w:val="24"/>
                </w:rPr>
                <w:delText xml:space="preserve"> </w:delText>
              </w:r>
              <w:r w:rsidDel="008C4340">
                <w:rPr>
                  <w:b w:val="0"/>
                  <w:bCs w:val="0"/>
                  <w:sz w:val="24"/>
                  <w:szCs w:val="24"/>
                </w:rPr>
                <w:delText>così posso accedere alle funzionalità che può offrirmi</w:delText>
              </w:r>
            </w:del>
          </w:p>
        </w:tc>
      </w:tr>
    </w:tbl>
    <w:p w14:paraId="497071E8" w14:textId="77777777" w:rsidR="00BD507B" w:rsidRPr="00BD507B" w:rsidRDefault="00BD507B" w:rsidP="004C0B84">
      <w:pPr>
        <w:spacing w:after="0"/>
        <w:jc w:val="both"/>
        <w:rPr>
          <w:sz w:val="28"/>
          <w:szCs w:val="28"/>
        </w:rPr>
      </w:pPr>
    </w:p>
    <w:p w14:paraId="729BEE9E" w14:textId="4A6A2916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Account</w:t>
      </w:r>
    </w:p>
    <w:p w14:paraId="3712E2C2" w14:textId="2CB9CDDD" w:rsidR="001B0037" w:rsidRDefault="009D1C61" w:rsidP="004C0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C74C03" w:rsidRPr="00F83A00">
        <w:rPr>
          <w:sz w:val="24"/>
          <w:szCs w:val="24"/>
        </w:rPr>
        <w:t xml:space="preserve">eve permettere ad un utente di poter registrare un nuovo account </w:t>
      </w:r>
      <w:ins w:id="20" w:author="MATTIA CAPRIO" w:date="2020-11-23T18:23:00Z">
        <w:r w:rsidR="002F5D55">
          <w:rPr>
            <w:sz w:val="24"/>
            <w:szCs w:val="24"/>
          </w:rPr>
          <w:t xml:space="preserve">Cliente </w:t>
        </w:r>
      </w:ins>
      <w:r w:rsidR="00C74C03" w:rsidRPr="00F83A00">
        <w:rPr>
          <w:sz w:val="24"/>
          <w:szCs w:val="24"/>
        </w:rPr>
        <w:t>sulla piattaforma, così da poter accedere alle funzionalità che offre.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13A4EFD7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3C1A9675" w14:textId="10E684DE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del w:id="21" w:author="MATTIA CAPRIO" w:date="2020-11-23T18:28:00Z">
              <w:r w:rsidR="00800F11" w:rsidDel="008C4340">
                <w:rPr>
                  <w:sz w:val="24"/>
                  <w:szCs w:val="24"/>
                </w:rPr>
                <w:delText>RF</w:delText>
              </w:r>
              <w:r w:rsidR="009D1C61" w:rsidDel="008C4340">
                <w:rPr>
                  <w:sz w:val="24"/>
                  <w:szCs w:val="24"/>
                </w:rPr>
                <w:delText>2</w:delText>
              </w:r>
            </w:del>
            <w:ins w:id="22" w:author="MATTIA CAPRIO" w:date="2020-11-23T18:28:00Z">
              <w:r w:rsidR="008C4340">
                <w:rPr>
                  <w:sz w:val="24"/>
                  <w:szCs w:val="24"/>
                </w:rPr>
                <w:t>RF</w:t>
              </w:r>
              <w:r w:rsidR="008C4340">
                <w:rPr>
                  <w:sz w:val="24"/>
                  <w:szCs w:val="24"/>
                </w:rPr>
                <w:t>1</w:t>
              </w:r>
            </w:ins>
            <w:r w:rsidR="009D1C61">
              <w:rPr>
                <w:sz w:val="24"/>
                <w:szCs w:val="24"/>
              </w:rPr>
              <w:t>.1</w:t>
            </w:r>
          </w:p>
        </w:tc>
        <w:tc>
          <w:tcPr>
            <w:tcW w:w="3588" w:type="dxa"/>
          </w:tcPr>
          <w:p w14:paraId="630AD15B" w14:textId="6B496A6C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9D1C6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310E7B82" w14:textId="404B578B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9D1C61">
              <w:rPr>
                <w:sz w:val="24"/>
                <w:szCs w:val="24"/>
              </w:rPr>
              <w:t>Registrazione</w:t>
            </w:r>
          </w:p>
        </w:tc>
      </w:tr>
      <w:tr w:rsidR="001B0037" w14:paraId="33AC51F3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3991B4C4" w14:textId="6FB4073C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>utente non registrato,</w:t>
            </w:r>
          </w:p>
          <w:p w14:paraId="25D09CBF" w14:textId="7FBCE8B8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 xml:space="preserve">poter creare un nuovo account </w:t>
            </w:r>
            <w:ins w:id="23" w:author="MATTIA CAPRIO" w:date="2020-11-23T18:23:00Z">
              <w:r w:rsidR="002F5D55">
                <w:rPr>
                  <w:b w:val="0"/>
                  <w:bCs w:val="0"/>
                  <w:sz w:val="24"/>
                  <w:szCs w:val="24"/>
                </w:rPr>
                <w:t xml:space="preserve">Cliente </w:t>
              </w:r>
            </w:ins>
            <w:r w:rsidR="009D1C61">
              <w:rPr>
                <w:b w:val="0"/>
                <w:bCs w:val="0"/>
                <w:sz w:val="24"/>
                <w:szCs w:val="24"/>
              </w:rPr>
              <w:t xml:space="preserve">sulla piattaforma </w:t>
            </w:r>
            <w:proofErr w:type="spellStart"/>
            <w:r w:rsidR="009D1C61"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r w:rsidR="009D1C61">
              <w:rPr>
                <w:b w:val="0"/>
                <w:bCs w:val="0"/>
                <w:sz w:val="24"/>
                <w:szCs w:val="24"/>
              </w:rPr>
              <w:t>,</w:t>
            </w:r>
          </w:p>
          <w:p w14:paraId="4F1A012F" w14:textId="4CCE2F31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del w:id="24" w:author="MATTIA CAPRIO" w:date="2020-11-23T18:24:00Z">
              <w:r w:rsidDel="002F5D55">
                <w:rPr>
                  <w:sz w:val="24"/>
                  <w:szCs w:val="24"/>
                </w:rPr>
                <w:delText>PERCHE’</w:delText>
              </w:r>
              <w:r w:rsidR="009D1C61" w:rsidDel="002F5D55">
                <w:rPr>
                  <w:sz w:val="24"/>
                  <w:szCs w:val="24"/>
                </w:rPr>
                <w:delText xml:space="preserve"> </w:delText>
              </w:r>
            </w:del>
            <w:ins w:id="25" w:author="MATTIA CAPRIO" w:date="2020-11-23T18:24:00Z">
              <w:r w:rsidR="002F5D55">
                <w:rPr>
                  <w:sz w:val="24"/>
                  <w:szCs w:val="24"/>
                </w:rPr>
                <w:t>PERCH</w:t>
              </w:r>
              <w:r w:rsidR="002F5D55">
                <w:rPr>
                  <w:sz w:val="24"/>
                  <w:szCs w:val="24"/>
                </w:rPr>
                <w:t>É</w:t>
              </w:r>
              <w:r w:rsidR="002F5D55">
                <w:rPr>
                  <w:sz w:val="24"/>
                  <w:szCs w:val="24"/>
                </w:rPr>
                <w:t xml:space="preserve"> </w:t>
              </w:r>
              <w:r w:rsidR="002F5D55">
                <w:rPr>
                  <w:sz w:val="24"/>
                  <w:szCs w:val="24"/>
                </w:rPr>
                <w:t xml:space="preserve">così </w:t>
              </w:r>
            </w:ins>
            <w:r w:rsidR="009D1C61">
              <w:rPr>
                <w:b w:val="0"/>
                <w:bCs w:val="0"/>
                <w:sz w:val="24"/>
                <w:szCs w:val="24"/>
              </w:rPr>
              <w:t xml:space="preserve">posso ricevere un preventivo per l’auto </w:t>
            </w:r>
            <w:del w:id="26" w:author="MATTIA CAPRIO" w:date="2020-11-23T18:24:00Z">
              <w:r w:rsidR="009D1C61" w:rsidDel="002F5D55">
                <w:rPr>
                  <w:b w:val="0"/>
                  <w:bCs w:val="0"/>
                  <w:sz w:val="24"/>
                  <w:szCs w:val="24"/>
                </w:rPr>
                <w:delText>che mi</w:delText>
              </w:r>
            </w:del>
            <w:ins w:id="27" w:author="MATTIA CAPRIO" w:date="2020-11-23T18:24:00Z">
              <w:r w:rsidR="002F5D55">
                <w:rPr>
                  <w:b w:val="0"/>
                  <w:bCs w:val="0"/>
                  <w:sz w:val="24"/>
                  <w:szCs w:val="24"/>
                </w:rPr>
                <w:t>di mio</w:t>
              </w:r>
            </w:ins>
            <w:r w:rsidR="009D1C61">
              <w:rPr>
                <w:b w:val="0"/>
                <w:bCs w:val="0"/>
                <w:sz w:val="24"/>
                <w:szCs w:val="24"/>
              </w:rPr>
              <w:t xml:space="preserve"> </w:t>
            </w:r>
            <w:del w:id="28" w:author="MATTIA CAPRIO" w:date="2020-11-23T18:25:00Z">
              <w:r w:rsidR="009D1C61" w:rsidDel="002F5D55">
                <w:rPr>
                  <w:b w:val="0"/>
                  <w:bCs w:val="0"/>
                  <w:sz w:val="24"/>
                  <w:szCs w:val="24"/>
                </w:rPr>
                <w:delText>interessa</w:delText>
              </w:r>
            </w:del>
            <w:ins w:id="29" w:author="MATTIA CAPRIO" w:date="2020-11-23T18:25:00Z">
              <w:r w:rsidR="002F5D55">
                <w:rPr>
                  <w:b w:val="0"/>
                  <w:bCs w:val="0"/>
                  <w:sz w:val="24"/>
                  <w:szCs w:val="24"/>
                </w:rPr>
                <w:t>interess</w:t>
              </w:r>
              <w:r w:rsidR="002F5D55">
                <w:rPr>
                  <w:b w:val="0"/>
                  <w:bCs w:val="0"/>
                  <w:sz w:val="24"/>
                  <w:szCs w:val="24"/>
                </w:rPr>
                <w:t>e</w:t>
              </w:r>
            </w:ins>
            <w:ins w:id="30" w:author="MATTIA CAPRIO" w:date="2020-11-23T18:24:00Z">
              <w:r w:rsidR="002F5D55">
                <w:rPr>
                  <w:b w:val="0"/>
                  <w:bCs w:val="0"/>
                  <w:sz w:val="24"/>
                  <w:szCs w:val="24"/>
                </w:rPr>
                <w:t xml:space="preserve">. </w:t>
              </w:r>
            </w:ins>
          </w:p>
        </w:tc>
      </w:tr>
    </w:tbl>
    <w:p w14:paraId="2AE74BAD" w14:textId="77777777" w:rsidR="008C4340" w:rsidRDefault="008C4340" w:rsidP="008C4340">
      <w:pPr>
        <w:spacing w:after="0"/>
        <w:jc w:val="both"/>
        <w:rPr>
          <w:ins w:id="31" w:author="MATTIA CAPRIO" w:date="2020-11-23T18:28:00Z"/>
          <w:b/>
          <w:bCs/>
          <w:sz w:val="28"/>
          <w:szCs w:val="28"/>
        </w:rPr>
      </w:pPr>
    </w:p>
    <w:p w14:paraId="07670398" w14:textId="18FFDDA9" w:rsidR="008C4340" w:rsidRDefault="008C4340" w:rsidP="008C4340">
      <w:pPr>
        <w:spacing w:after="0"/>
        <w:jc w:val="both"/>
        <w:rPr>
          <w:ins w:id="32" w:author="MATTIA CAPRIO" w:date="2020-11-23T18:28:00Z"/>
          <w:b/>
          <w:bCs/>
          <w:sz w:val="28"/>
          <w:szCs w:val="28"/>
        </w:rPr>
      </w:pPr>
      <w:ins w:id="33" w:author="MATTIA CAPRIO" w:date="2020-11-23T18:28:00Z">
        <w:r>
          <w:rPr>
            <w:b/>
            <w:bCs/>
            <w:sz w:val="28"/>
            <w:szCs w:val="28"/>
          </w:rPr>
          <w:t>Login</w:t>
        </w:r>
      </w:ins>
    </w:p>
    <w:p w14:paraId="160184BC" w14:textId="77777777" w:rsidR="008C4340" w:rsidRPr="00F83A00" w:rsidRDefault="008C4340" w:rsidP="008C4340">
      <w:pPr>
        <w:spacing w:after="0"/>
        <w:jc w:val="both"/>
        <w:rPr>
          <w:ins w:id="34" w:author="MATTIA CAPRIO" w:date="2020-11-23T18:28:00Z"/>
          <w:sz w:val="24"/>
          <w:szCs w:val="24"/>
        </w:rPr>
      </w:pPr>
      <w:ins w:id="35" w:author="MATTIA CAPRIO" w:date="2020-11-23T18:28:00Z">
        <w:r>
          <w:rPr>
            <w:sz w:val="24"/>
            <w:szCs w:val="24"/>
          </w:rPr>
          <w:t>Il sistema d</w:t>
        </w:r>
        <w:r w:rsidRPr="00F83A00">
          <w:rPr>
            <w:sz w:val="24"/>
            <w:szCs w:val="24"/>
          </w:rPr>
          <w:t>eve permettere ad un utente di effettuare l’accesso alla piattaforma e garantire funzionalità in base alla tipologia di account al quale si ha accesso.</w:t>
        </w:r>
      </w:ins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8C4340" w14:paraId="7DC95441" w14:textId="77777777" w:rsidTr="0061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6" w:author="MATTIA CAPRIO" w:date="2020-11-23T18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534DE1B5" w14:textId="3EE68F36" w:rsidR="008C4340" w:rsidRDefault="008C4340" w:rsidP="00612E63">
            <w:pPr>
              <w:jc w:val="both"/>
              <w:rPr>
                <w:ins w:id="37" w:author="MATTIA CAPRIO" w:date="2020-11-23T18:28:00Z"/>
                <w:sz w:val="24"/>
                <w:szCs w:val="24"/>
              </w:rPr>
            </w:pPr>
            <w:ins w:id="38" w:author="MATTIA CAPRIO" w:date="2020-11-23T18:28:00Z">
              <w:r>
                <w:rPr>
                  <w:sz w:val="24"/>
                  <w:szCs w:val="24"/>
                </w:rPr>
                <w:t>Identificatore: RF</w:t>
              </w:r>
              <w:r>
                <w:rPr>
                  <w:sz w:val="24"/>
                  <w:szCs w:val="24"/>
                </w:rPr>
                <w:t>2</w:t>
              </w:r>
              <w:r>
                <w:rPr>
                  <w:sz w:val="24"/>
                  <w:szCs w:val="24"/>
                </w:rPr>
                <w:t>.1</w:t>
              </w:r>
            </w:ins>
          </w:p>
        </w:tc>
        <w:tc>
          <w:tcPr>
            <w:tcW w:w="3588" w:type="dxa"/>
          </w:tcPr>
          <w:p w14:paraId="6DD8CC8B" w14:textId="77777777" w:rsidR="008C4340" w:rsidRDefault="008C4340" w:rsidP="00612E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MATTIA CAPRIO" w:date="2020-11-23T18:28:00Z"/>
                <w:sz w:val="24"/>
                <w:szCs w:val="24"/>
              </w:rPr>
            </w:pPr>
            <w:ins w:id="40" w:author="MATTIA CAPRIO" w:date="2020-11-23T18:28:00Z">
              <w:r>
                <w:rPr>
                  <w:sz w:val="24"/>
                  <w:szCs w:val="24"/>
                </w:rPr>
                <w:t>Priorità: Elevata</w:t>
              </w:r>
            </w:ins>
          </w:p>
        </w:tc>
        <w:tc>
          <w:tcPr>
            <w:tcW w:w="3588" w:type="dxa"/>
          </w:tcPr>
          <w:p w14:paraId="312BF100" w14:textId="77777777" w:rsidR="008C4340" w:rsidRDefault="008C4340" w:rsidP="00612E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1" w:author="MATTIA CAPRIO" w:date="2020-11-23T18:28:00Z"/>
                <w:sz w:val="24"/>
                <w:szCs w:val="24"/>
              </w:rPr>
            </w:pPr>
            <w:ins w:id="42" w:author="MATTIA CAPRIO" w:date="2020-11-23T18:28:00Z">
              <w:r>
                <w:rPr>
                  <w:sz w:val="24"/>
                  <w:szCs w:val="24"/>
                </w:rPr>
                <w:t>Titolo: Login</w:t>
              </w:r>
            </w:ins>
          </w:p>
        </w:tc>
      </w:tr>
      <w:tr w:rsidR="008C4340" w14:paraId="393DF57F" w14:textId="77777777" w:rsidTr="0061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" w:author="MATTIA CAPRIO" w:date="2020-11-23T18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2FB237DA" w14:textId="77777777" w:rsidR="008C4340" w:rsidRPr="001B0037" w:rsidRDefault="008C4340" w:rsidP="00612E63">
            <w:pPr>
              <w:rPr>
                <w:ins w:id="44" w:author="MATTIA CAPRIO" w:date="2020-11-23T18:28:00Z"/>
                <w:b w:val="0"/>
                <w:bCs w:val="0"/>
                <w:sz w:val="24"/>
                <w:szCs w:val="24"/>
              </w:rPr>
            </w:pPr>
            <w:ins w:id="45" w:author="MATTIA CAPRIO" w:date="2020-11-23T18:28:00Z">
              <w:r>
                <w:rPr>
                  <w:sz w:val="24"/>
                  <w:szCs w:val="24"/>
                </w:rPr>
                <w:t>DA</w:t>
              </w:r>
              <w:r>
                <w:rPr>
                  <w:b w:val="0"/>
                  <w:bCs w:val="0"/>
                  <w:sz w:val="24"/>
                  <w:szCs w:val="24"/>
                </w:rPr>
                <w:t xml:space="preserve"> utente,</w:t>
              </w:r>
            </w:ins>
          </w:p>
          <w:p w14:paraId="631571F2" w14:textId="77777777" w:rsidR="008C4340" w:rsidRPr="001B0037" w:rsidRDefault="008C4340" w:rsidP="00612E63">
            <w:pPr>
              <w:jc w:val="both"/>
              <w:rPr>
                <w:ins w:id="46" w:author="MATTIA CAPRIO" w:date="2020-11-23T18:28:00Z"/>
                <w:b w:val="0"/>
                <w:bCs w:val="0"/>
                <w:sz w:val="24"/>
                <w:szCs w:val="24"/>
              </w:rPr>
            </w:pPr>
            <w:ins w:id="47" w:author="MATTIA CAPRIO" w:date="2020-11-23T18:28:00Z">
              <w:r>
                <w:rPr>
                  <w:sz w:val="24"/>
                  <w:szCs w:val="24"/>
                </w:rPr>
                <w:t xml:space="preserve">VOGLIO </w:t>
              </w:r>
              <w:r>
                <w:rPr>
                  <w:b w:val="0"/>
                  <w:bCs w:val="0"/>
                  <w:sz w:val="24"/>
                  <w:szCs w:val="24"/>
                </w:rPr>
                <w:t xml:space="preserve">poter fare il login sulla piattaforma </w:t>
              </w:r>
              <w:proofErr w:type="spellStart"/>
              <w:r>
                <w:rPr>
                  <w:b w:val="0"/>
                  <w:bCs w:val="0"/>
                  <w:sz w:val="24"/>
                  <w:szCs w:val="24"/>
                </w:rPr>
                <w:t>EasyLease</w:t>
              </w:r>
              <w:proofErr w:type="spellEnd"/>
              <w:r>
                <w:rPr>
                  <w:b w:val="0"/>
                  <w:bCs w:val="0"/>
                  <w:sz w:val="24"/>
                  <w:szCs w:val="24"/>
                </w:rPr>
                <w:t>,</w:t>
              </w:r>
            </w:ins>
          </w:p>
          <w:p w14:paraId="48C14341" w14:textId="77777777" w:rsidR="008C4340" w:rsidRPr="001B0037" w:rsidRDefault="008C4340" w:rsidP="00612E63">
            <w:pPr>
              <w:jc w:val="both"/>
              <w:rPr>
                <w:ins w:id="48" w:author="MATTIA CAPRIO" w:date="2020-11-23T18:28:00Z"/>
                <w:b w:val="0"/>
                <w:bCs w:val="0"/>
                <w:sz w:val="24"/>
                <w:szCs w:val="24"/>
              </w:rPr>
            </w:pPr>
            <w:ins w:id="49" w:author="MATTIA CAPRIO" w:date="2020-11-23T18:28:00Z">
              <w:r>
                <w:rPr>
                  <w:sz w:val="24"/>
                  <w:szCs w:val="24"/>
                </w:rPr>
                <w:t xml:space="preserve">PERCHÉ </w:t>
              </w:r>
              <w:r>
                <w:rPr>
                  <w:b w:val="0"/>
                  <w:bCs w:val="0"/>
                  <w:sz w:val="24"/>
                  <w:szCs w:val="24"/>
                </w:rPr>
                <w:t>così posso accedere alle funzionalità che la piattaforma può offrirmi.</w:t>
              </w:r>
            </w:ins>
          </w:p>
        </w:tc>
      </w:tr>
    </w:tbl>
    <w:p w14:paraId="5D748870" w14:textId="77777777" w:rsidR="00270B24" w:rsidRPr="00C74C03" w:rsidRDefault="00270B24" w:rsidP="004C0B84">
      <w:pPr>
        <w:spacing w:after="0"/>
        <w:jc w:val="both"/>
        <w:rPr>
          <w:sz w:val="28"/>
          <w:szCs w:val="28"/>
        </w:rPr>
      </w:pPr>
    </w:p>
    <w:p w14:paraId="16489CB2" w14:textId="31589290" w:rsidR="004C0B84" w:rsidRDefault="000E0B52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</w:t>
      </w:r>
      <w:r w:rsidR="004C0B84">
        <w:rPr>
          <w:b/>
          <w:bCs/>
          <w:sz w:val="28"/>
          <w:szCs w:val="28"/>
        </w:rPr>
        <w:t xml:space="preserve"> </w:t>
      </w:r>
      <w:r w:rsidR="008F6067">
        <w:rPr>
          <w:b/>
          <w:bCs/>
          <w:sz w:val="28"/>
          <w:szCs w:val="28"/>
        </w:rPr>
        <w:t>account</w:t>
      </w:r>
    </w:p>
    <w:p w14:paraId="03309435" w14:textId="06527FCA" w:rsidR="001B0037" w:rsidRDefault="00376847" w:rsidP="004C0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666E2D" w:rsidRPr="00F83A00">
        <w:rPr>
          <w:sz w:val="24"/>
          <w:szCs w:val="24"/>
        </w:rPr>
        <w:t>eve permettere al</w:t>
      </w:r>
      <w:r w:rsidR="00D829B1" w:rsidRPr="00F83A00">
        <w:rPr>
          <w:sz w:val="24"/>
          <w:szCs w:val="24"/>
        </w:rPr>
        <w:t xml:space="preserve">l’utente di poter </w:t>
      </w:r>
      <w:r w:rsidR="000E0B52" w:rsidRPr="00F83A00">
        <w:rPr>
          <w:sz w:val="24"/>
          <w:szCs w:val="24"/>
        </w:rPr>
        <w:t>modificare</w:t>
      </w:r>
      <w:r w:rsidR="00C0602F" w:rsidRPr="00F83A00">
        <w:rPr>
          <w:sz w:val="24"/>
          <w:szCs w:val="24"/>
        </w:rPr>
        <w:t xml:space="preserve"> i</w:t>
      </w:r>
      <w:r w:rsidR="00D829B1" w:rsidRPr="00F83A00">
        <w:rPr>
          <w:sz w:val="24"/>
          <w:szCs w:val="24"/>
        </w:rPr>
        <w:t xml:space="preserve"> </w:t>
      </w:r>
      <w:r w:rsidR="00C0602F" w:rsidRPr="00F83A00">
        <w:rPr>
          <w:sz w:val="24"/>
          <w:szCs w:val="24"/>
        </w:rPr>
        <w:t xml:space="preserve">dati personali </w:t>
      </w:r>
      <w:r w:rsidR="000E0B52" w:rsidRPr="00F83A00">
        <w:rPr>
          <w:sz w:val="24"/>
          <w:szCs w:val="24"/>
        </w:rPr>
        <w:t>inseriti nel</w:t>
      </w:r>
      <w:r w:rsidR="00C0602F" w:rsidRPr="00F83A00">
        <w:rPr>
          <w:sz w:val="24"/>
          <w:szCs w:val="24"/>
        </w:rPr>
        <w:t xml:space="preserve"> proprio account</w:t>
      </w:r>
      <w:ins w:id="50" w:author="MATTIA CAPRIO" w:date="2020-11-23T18:25:00Z">
        <w:r w:rsidR="002F5D55">
          <w:rPr>
            <w:sz w:val="24"/>
            <w:szCs w:val="24"/>
          </w:rPr>
          <w:t>.</w:t>
        </w:r>
      </w:ins>
      <w:del w:id="51" w:author="MATTIA CAPRIO" w:date="2020-11-23T18:25:00Z">
        <w:r w:rsidR="00F85CCE" w:rsidRPr="00F83A00" w:rsidDel="002F5D55">
          <w:rPr>
            <w:sz w:val="24"/>
            <w:szCs w:val="24"/>
          </w:rPr>
          <w:delText xml:space="preserve"> </w:delText>
        </w:r>
      </w:del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233682AF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5F0B4195" w14:textId="0F0A939C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</w:t>
            </w:r>
            <w:del w:id="52" w:author="MATTIA CAPRIO" w:date="2020-11-23T18:28:00Z">
              <w:r w:rsidR="00376847" w:rsidDel="008C4340">
                <w:rPr>
                  <w:sz w:val="24"/>
                  <w:szCs w:val="24"/>
                </w:rPr>
                <w:delText>2</w:delText>
              </w:r>
            </w:del>
            <w:ins w:id="53" w:author="MATTIA CAPRIO" w:date="2020-11-23T18:28:00Z">
              <w:r w:rsidR="008C4340">
                <w:rPr>
                  <w:sz w:val="24"/>
                  <w:szCs w:val="24"/>
                </w:rPr>
                <w:t>3</w:t>
              </w:r>
            </w:ins>
            <w:r w:rsidR="00376847">
              <w:rPr>
                <w:sz w:val="24"/>
                <w:szCs w:val="24"/>
              </w:rPr>
              <w:t>.</w:t>
            </w:r>
            <w:ins w:id="54" w:author="MATTIA CAPRIO" w:date="2020-11-23T18:28:00Z">
              <w:r w:rsidR="008C4340">
                <w:rPr>
                  <w:sz w:val="24"/>
                  <w:szCs w:val="24"/>
                </w:rPr>
                <w:t>1</w:t>
              </w:r>
            </w:ins>
            <w:del w:id="55" w:author="MATTIA CAPRIO" w:date="2020-11-23T18:28:00Z">
              <w:r w:rsidR="00376847" w:rsidDel="008C4340">
                <w:rPr>
                  <w:sz w:val="24"/>
                  <w:szCs w:val="24"/>
                </w:rPr>
                <w:delText>3</w:delText>
              </w:r>
            </w:del>
          </w:p>
        </w:tc>
        <w:tc>
          <w:tcPr>
            <w:tcW w:w="3588" w:type="dxa"/>
          </w:tcPr>
          <w:p w14:paraId="4DDFE185" w14:textId="52D4AB6A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376847">
              <w:rPr>
                <w:sz w:val="24"/>
                <w:szCs w:val="24"/>
              </w:rPr>
              <w:t>Media</w:t>
            </w:r>
          </w:p>
        </w:tc>
        <w:tc>
          <w:tcPr>
            <w:tcW w:w="3588" w:type="dxa"/>
          </w:tcPr>
          <w:p w14:paraId="20DB96D7" w14:textId="777E3AB5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376847">
              <w:rPr>
                <w:sz w:val="24"/>
                <w:szCs w:val="24"/>
              </w:rPr>
              <w:t>Modifica Account</w:t>
            </w:r>
          </w:p>
        </w:tc>
      </w:tr>
      <w:tr w:rsidR="001B0037" w14:paraId="65D548F4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7D403F79" w14:textId="1E45841F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9D1C61">
              <w:rPr>
                <w:b w:val="0"/>
                <w:bCs w:val="0"/>
                <w:sz w:val="24"/>
                <w:szCs w:val="24"/>
              </w:rPr>
              <w:t xml:space="preserve"> utente</w:t>
            </w:r>
            <w:r w:rsidR="00376847">
              <w:rPr>
                <w:b w:val="0"/>
                <w:bCs w:val="0"/>
                <w:sz w:val="24"/>
                <w:szCs w:val="24"/>
              </w:rPr>
              <w:t>,</w:t>
            </w:r>
          </w:p>
          <w:p w14:paraId="24D0053C" w14:textId="1838D645" w:rsidR="001B0037" w:rsidRPr="009D1C6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9D1C61">
              <w:rPr>
                <w:sz w:val="24"/>
                <w:szCs w:val="24"/>
              </w:rPr>
              <w:t xml:space="preserve"> </w:t>
            </w:r>
            <w:r w:rsidR="009D1C61">
              <w:rPr>
                <w:b w:val="0"/>
                <w:bCs w:val="0"/>
                <w:sz w:val="24"/>
                <w:szCs w:val="24"/>
              </w:rPr>
              <w:t xml:space="preserve">poter modificare i dati </w:t>
            </w:r>
            <w:del w:id="56" w:author="MATTIA CAPRIO" w:date="2020-11-23T18:25:00Z">
              <w:r w:rsidR="009D1C61" w:rsidDel="002F5D55">
                <w:rPr>
                  <w:b w:val="0"/>
                  <w:bCs w:val="0"/>
                  <w:sz w:val="24"/>
                  <w:szCs w:val="24"/>
                </w:rPr>
                <w:delText xml:space="preserve">e le preferenze </w:delText>
              </w:r>
            </w:del>
            <w:r w:rsidR="009D1C61">
              <w:rPr>
                <w:b w:val="0"/>
                <w:bCs w:val="0"/>
                <w:sz w:val="24"/>
                <w:szCs w:val="24"/>
              </w:rPr>
              <w:t>che ho inserito nel mio account</w:t>
            </w:r>
            <w:ins w:id="57" w:author="MATTIA CAPRIO" w:date="2020-11-23T18:25:00Z">
              <w:r w:rsidR="002F5D55">
                <w:rPr>
                  <w:b w:val="0"/>
                  <w:bCs w:val="0"/>
                  <w:sz w:val="24"/>
                  <w:szCs w:val="24"/>
                </w:rPr>
                <w:t>,</w:t>
              </w:r>
            </w:ins>
          </w:p>
          <w:p w14:paraId="5B65A770" w14:textId="0AF9ABE9" w:rsidR="001B0037" w:rsidRPr="009D1C61" w:rsidRDefault="001B0037" w:rsidP="00562E48">
            <w:pPr>
              <w:jc w:val="both"/>
              <w:rPr>
                <w:b w:val="0"/>
                <w:bCs w:val="0"/>
              </w:rPr>
            </w:pPr>
            <w:del w:id="58" w:author="MATTIA CAPRIO" w:date="2020-11-23T18:25:00Z">
              <w:r w:rsidDel="002F5D55">
                <w:rPr>
                  <w:sz w:val="24"/>
                  <w:szCs w:val="24"/>
                </w:rPr>
                <w:delText>PERCHE’</w:delText>
              </w:r>
              <w:r w:rsidR="009D1C61" w:rsidDel="002F5D55">
                <w:rPr>
                  <w:sz w:val="24"/>
                  <w:szCs w:val="24"/>
                </w:rPr>
                <w:delText xml:space="preserve"> </w:delText>
              </w:r>
            </w:del>
            <w:ins w:id="59" w:author="MATTIA CAPRIO" w:date="2020-11-23T18:25:00Z">
              <w:r w:rsidR="002F5D55">
                <w:rPr>
                  <w:sz w:val="24"/>
                  <w:szCs w:val="24"/>
                </w:rPr>
                <w:t>PERCH</w:t>
              </w:r>
              <w:r w:rsidR="002F5D55">
                <w:rPr>
                  <w:sz w:val="24"/>
                  <w:szCs w:val="24"/>
                </w:rPr>
                <w:t>É</w:t>
              </w:r>
              <w:r w:rsidR="002F5D55">
                <w:rPr>
                  <w:sz w:val="24"/>
                  <w:szCs w:val="24"/>
                </w:rPr>
                <w:t xml:space="preserve"> </w:t>
              </w:r>
            </w:ins>
            <w:r w:rsidR="009D1C61">
              <w:rPr>
                <w:b w:val="0"/>
                <w:bCs w:val="0"/>
              </w:rPr>
              <w:t>adesso sono differenti rispetto a quelli presenti nel profilo</w:t>
            </w:r>
          </w:p>
        </w:tc>
      </w:tr>
    </w:tbl>
    <w:p w14:paraId="35E63131" w14:textId="77777777" w:rsidR="00270B24" w:rsidRDefault="00270B24" w:rsidP="004C0B84">
      <w:pPr>
        <w:spacing w:after="0"/>
        <w:jc w:val="both"/>
        <w:rPr>
          <w:b/>
          <w:bCs/>
          <w:sz w:val="28"/>
          <w:szCs w:val="28"/>
        </w:rPr>
      </w:pPr>
    </w:p>
    <w:p w14:paraId="7F927112" w14:textId="0CF10F97" w:rsid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Ordine</w:t>
      </w:r>
    </w:p>
    <w:p w14:paraId="4399B4D9" w14:textId="425C483C" w:rsidR="00906118" w:rsidRDefault="00FA6539" w:rsidP="009061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8F6067" w:rsidRPr="00F83A00">
        <w:rPr>
          <w:sz w:val="24"/>
          <w:szCs w:val="24"/>
        </w:rPr>
        <w:t xml:space="preserve">eve permettere ad un Cliente della piattaforma di </w:t>
      </w:r>
      <w:r w:rsidR="00CB22BF" w:rsidRPr="00F83A00">
        <w:rPr>
          <w:sz w:val="24"/>
          <w:szCs w:val="24"/>
        </w:rPr>
        <w:t>poter confermare l’ordine di un veicolo scelto, così da inviarlo al consulente per richiederne l’approvazione.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621CEAE5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8FF1ADE" w14:textId="7E36267E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del w:id="60" w:author="MATTIA CAPRIO" w:date="2020-11-23T18:29:00Z">
              <w:r w:rsidR="00800F11" w:rsidDel="008C4340">
                <w:rPr>
                  <w:sz w:val="24"/>
                  <w:szCs w:val="24"/>
                </w:rPr>
                <w:delText>RF</w:delText>
              </w:r>
              <w:r w:rsidR="00376847" w:rsidDel="008C4340">
                <w:rPr>
                  <w:sz w:val="24"/>
                  <w:szCs w:val="24"/>
                </w:rPr>
                <w:delText>3</w:delText>
              </w:r>
            </w:del>
            <w:ins w:id="61" w:author="MATTIA CAPRIO" w:date="2020-11-23T18:29:00Z">
              <w:r w:rsidR="008C4340">
                <w:rPr>
                  <w:sz w:val="24"/>
                  <w:szCs w:val="24"/>
                </w:rPr>
                <w:t>RF</w:t>
              </w:r>
              <w:r w:rsidR="008C4340">
                <w:rPr>
                  <w:sz w:val="24"/>
                  <w:szCs w:val="24"/>
                </w:rPr>
                <w:t>4.3</w:t>
              </w:r>
            </w:ins>
            <w:del w:id="62" w:author="MATTIA CAPRIO" w:date="2020-11-23T18:29:00Z">
              <w:r w:rsidR="00376847" w:rsidDel="008C4340">
                <w:rPr>
                  <w:sz w:val="24"/>
                  <w:szCs w:val="24"/>
                </w:rPr>
                <w:delText>.5</w:delText>
              </w:r>
            </w:del>
          </w:p>
        </w:tc>
        <w:tc>
          <w:tcPr>
            <w:tcW w:w="3588" w:type="dxa"/>
          </w:tcPr>
          <w:p w14:paraId="1DB6997B" w14:textId="5129945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376847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012ACD91" w14:textId="4568F5B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376847">
              <w:rPr>
                <w:sz w:val="24"/>
                <w:szCs w:val="24"/>
              </w:rPr>
              <w:t>Conferma Ordine</w:t>
            </w:r>
          </w:p>
        </w:tc>
      </w:tr>
      <w:tr w:rsidR="001B0037" w14:paraId="2ECD1056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0A6C4E61" w14:textId="1AD2A660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376847">
              <w:rPr>
                <w:sz w:val="24"/>
                <w:szCs w:val="24"/>
              </w:rPr>
              <w:t xml:space="preserve"> </w:t>
            </w:r>
            <w:r w:rsidR="00376847">
              <w:rPr>
                <w:b w:val="0"/>
                <w:bCs w:val="0"/>
                <w:sz w:val="24"/>
                <w:szCs w:val="24"/>
              </w:rPr>
              <w:t>cliente,</w:t>
            </w:r>
          </w:p>
          <w:p w14:paraId="78078F7D" w14:textId="3AEAE07B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376847">
              <w:rPr>
                <w:sz w:val="24"/>
                <w:szCs w:val="24"/>
              </w:rPr>
              <w:t xml:space="preserve"> </w:t>
            </w:r>
            <w:r w:rsidR="00376847">
              <w:rPr>
                <w:b w:val="0"/>
                <w:bCs w:val="0"/>
                <w:sz w:val="24"/>
                <w:szCs w:val="24"/>
              </w:rPr>
              <w:t xml:space="preserve">avere la possibilità di confermare un ordine sulla piattaforma </w:t>
            </w:r>
            <w:proofErr w:type="spellStart"/>
            <w:r w:rsidR="00376847"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ins w:id="63" w:author="MATTIA CAPRIO" w:date="2020-11-23T18:26:00Z">
              <w:r w:rsidR="002F5D55">
                <w:rPr>
                  <w:b w:val="0"/>
                  <w:bCs w:val="0"/>
                  <w:sz w:val="24"/>
                  <w:szCs w:val="24"/>
                </w:rPr>
                <w:t>,</w:t>
              </w:r>
            </w:ins>
          </w:p>
          <w:p w14:paraId="5518ADB6" w14:textId="21B1F720" w:rsidR="001B0037" w:rsidRPr="00376847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del w:id="64" w:author="MATTIA CAPRIO" w:date="2020-11-23T18:26:00Z">
              <w:r w:rsidDel="002F5D55">
                <w:rPr>
                  <w:sz w:val="24"/>
                  <w:szCs w:val="24"/>
                </w:rPr>
                <w:delText>PERCHE’</w:delText>
              </w:r>
              <w:r w:rsidR="00376847" w:rsidDel="002F5D55">
                <w:rPr>
                  <w:sz w:val="24"/>
                  <w:szCs w:val="24"/>
                </w:rPr>
                <w:delText xml:space="preserve"> </w:delText>
              </w:r>
            </w:del>
            <w:ins w:id="65" w:author="MATTIA CAPRIO" w:date="2020-11-23T18:26:00Z">
              <w:r w:rsidR="002F5D55">
                <w:rPr>
                  <w:sz w:val="24"/>
                  <w:szCs w:val="24"/>
                </w:rPr>
                <w:t>PERCH</w:t>
              </w:r>
              <w:r w:rsidR="002F5D55">
                <w:rPr>
                  <w:sz w:val="24"/>
                  <w:szCs w:val="24"/>
                </w:rPr>
                <w:t>É</w:t>
              </w:r>
              <w:r w:rsidR="002F5D55">
                <w:rPr>
                  <w:sz w:val="24"/>
                  <w:szCs w:val="24"/>
                </w:rPr>
                <w:t xml:space="preserve"> </w:t>
              </w:r>
            </w:ins>
            <w:r w:rsidR="00376847">
              <w:rPr>
                <w:b w:val="0"/>
                <w:bCs w:val="0"/>
                <w:sz w:val="24"/>
                <w:szCs w:val="24"/>
              </w:rPr>
              <w:t>così posso ottenere l’approvazione del mio ordine e ricevere il mio veicolo in formula Leasing</w:t>
            </w:r>
            <w:ins w:id="66" w:author="MATTIA CAPRIO" w:date="2020-11-23T18:26:00Z">
              <w:r w:rsidR="008C4340">
                <w:rPr>
                  <w:b w:val="0"/>
                  <w:bCs w:val="0"/>
                  <w:sz w:val="24"/>
                  <w:szCs w:val="24"/>
                </w:rPr>
                <w:t>.</w:t>
              </w:r>
            </w:ins>
          </w:p>
        </w:tc>
      </w:tr>
    </w:tbl>
    <w:p w14:paraId="08012923" w14:textId="77777777" w:rsidR="00FA6539" w:rsidRDefault="00FA6539" w:rsidP="004C0B84">
      <w:pPr>
        <w:spacing w:after="0"/>
        <w:jc w:val="both"/>
        <w:rPr>
          <w:b/>
          <w:bCs/>
          <w:sz w:val="28"/>
          <w:szCs w:val="28"/>
        </w:rPr>
      </w:pPr>
    </w:p>
    <w:p w14:paraId="722F02B6" w14:textId="16155A1C" w:rsidR="004C0B84" w:rsidRDefault="007A0B7C" w:rsidP="004C0B84">
      <w:pPr>
        <w:spacing w:after="0"/>
        <w:jc w:val="both"/>
        <w:rPr>
          <w:b/>
          <w:bCs/>
          <w:sz w:val="28"/>
          <w:szCs w:val="28"/>
        </w:rPr>
      </w:pPr>
      <w:del w:id="67" w:author="MATTIA CAPRIO" w:date="2020-11-23T18:30:00Z">
        <w:r w:rsidDel="008C4340">
          <w:rPr>
            <w:b/>
            <w:bCs/>
            <w:sz w:val="28"/>
            <w:szCs w:val="28"/>
          </w:rPr>
          <w:delText>Visualizza clienti</w:delText>
        </w:r>
      </w:del>
      <w:ins w:id="68" w:author="MATTIA CAPRIO" w:date="2020-11-23T18:30:00Z">
        <w:r w:rsidR="008C4340">
          <w:rPr>
            <w:b/>
            <w:bCs/>
            <w:sz w:val="28"/>
            <w:szCs w:val="28"/>
          </w:rPr>
          <w:t>Stipulazione preventivo</w:t>
        </w:r>
      </w:ins>
    </w:p>
    <w:p w14:paraId="562CF41F" w14:textId="0CAFF9C1" w:rsidR="001B0037" w:rsidRDefault="00E8148F" w:rsidP="009061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</w:t>
      </w:r>
      <w:r w:rsidR="00FB431A" w:rsidRPr="00F83A00">
        <w:rPr>
          <w:sz w:val="24"/>
          <w:szCs w:val="24"/>
        </w:rPr>
        <w:t>eve</w:t>
      </w:r>
      <w:r w:rsidR="005167A0" w:rsidRPr="00F83A00">
        <w:rPr>
          <w:sz w:val="24"/>
          <w:szCs w:val="24"/>
        </w:rPr>
        <w:t xml:space="preserve"> permettere ad un Consulente </w:t>
      </w:r>
      <w:r w:rsidR="007A0B7C">
        <w:rPr>
          <w:sz w:val="24"/>
          <w:szCs w:val="24"/>
        </w:rPr>
        <w:t xml:space="preserve">di </w:t>
      </w:r>
      <w:del w:id="69" w:author="MATTIA CAPRIO" w:date="2020-11-23T18:32:00Z">
        <w:r w:rsidR="007A0B7C" w:rsidDel="00F0704F">
          <w:rPr>
            <w:sz w:val="24"/>
            <w:szCs w:val="24"/>
          </w:rPr>
          <w:delText>visualizzare i clienti che richiedono un servizio</w:delText>
        </w:r>
      </w:del>
      <w:ins w:id="70" w:author="MATTIA CAPRIO" w:date="2020-11-23T18:32:00Z">
        <w:r w:rsidR="00F0704F">
          <w:rPr>
            <w:sz w:val="24"/>
            <w:szCs w:val="24"/>
          </w:rPr>
          <w:t>stipulare un preventivo a seguito di una richiesta da parte di un cliente</w:t>
        </w:r>
      </w:ins>
      <w:r w:rsidR="007A0B7C">
        <w:rPr>
          <w:sz w:val="24"/>
          <w:szCs w:val="24"/>
        </w:rPr>
        <w:t>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14F3F337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019E6A1" w14:textId="45B2F01C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</w:t>
            </w:r>
            <w:del w:id="71" w:author="MATTIA CAPRIO" w:date="2020-11-23T18:32:00Z">
              <w:r w:rsidR="00800F11" w:rsidDel="00F0704F">
                <w:rPr>
                  <w:sz w:val="24"/>
                  <w:szCs w:val="24"/>
                </w:rPr>
                <w:delText>4.1</w:delText>
              </w:r>
            </w:del>
            <w:ins w:id="72" w:author="MATTIA CAPRIO" w:date="2020-11-23T18:32:00Z">
              <w:r w:rsidR="00F0704F">
                <w:rPr>
                  <w:sz w:val="24"/>
                  <w:szCs w:val="24"/>
                </w:rPr>
                <w:t>5.5</w:t>
              </w:r>
            </w:ins>
          </w:p>
        </w:tc>
        <w:tc>
          <w:tcPr>
            <w:tcW w:w="3588" w:type="dxa"/>
          </w:tcPr>
          <w:p w14:paraId="5CB19883" w14:textId="159DD79C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800F1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2434B441" w14:textId="13731E58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800F11">
              <w:rPr>
                <w:sz w:val="24"/>
                <w:szCs w:val="24"/>
              </w:rPr>
              <w:t>Visualizza Clienti</w:t>
            </w:r>
          </w:p>
        </w:tc>
      </w:tr>
      <w:tr w:rsidR="001B0037" w14:paraId="151699AF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6DC63109" w14:textId="1575FB3C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FA6539">
              <w:rPr>
                <w:sz w:val="24"/>
                <w:szCs w:val="24"/>
              </w:rPr>
              <w:t xml:space="preserve"> </w:t>
            </w:r>
            <w:r w:rsidR="00FA6539">
              <w:rPr>
                <w:b w:val="0"/>
                <w:bCs w:val="0"/>
                <w:sz w:val="24"/>
                <w:szCs w:val="24"/>
              </w:rPr>
              <w:t>consulente,</w:t>
            </w:r>
          </w:p>
          <w:p w14:paraId="67541EFA" w14:textId="19A710E0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FA6539">
              <w:rPr>
                <w:sz w:val="24"/>
                <w:szCs w:val="24"/>
              </w:rPr>
              <w:t xml:space="preserve"> </w:t>
            </w:r>
            <w:del w:id="73" w:author="MATTIA CAPRIO" w:date="2020-11-23T18:32:00Z">
              <w:r w:rsidR="00FA6539" w:rsidDel="00F0704F">
                <w:rPr>
                  <w:b w:val="0"/>
                  <w:bCs w:val="0"/>
                  <w:sz w:val="24"/>
                  <w:szCs w:val="24"/>
                </w:rPr>
                <w:delText>poter visionare la lista di clienti che chiedono un servizio</w:delText>
              </w:r>
            </w:del>
            <w:ins w:id="74" w:author="MATTIA CAPRIO" w:date="2020-11-23T18:32:00Z">
              <w:r w:rsidR="00F0704F">
                <w:rPr>
                  <w:b w:val="0"/>
                  <w:bCs w:val="0"/>
                  <w:sz w:val="24"/>
                  <w:szCs w:val="24"/>
                </w:rPr>
                <w:t>poter stipulare un preventi</w:t>
              </w:r>
            </w:ins>
            <w:ins w:id="75" w:author="MATTIA CAPRIO" w:date="2020-11-23T18:33:00Z">
              <w:r w:rsidR="00F0704F">
                <w:rPr>
                  <w:b w:val="0"/>
                  <w:bCs w:val="0"/>
                  <w:sz w:val="24"/>
                  <w:szCs w:val="24"/>
                </w:rPr>
                <w:t>vo per il modello di auto richiesta,</w:t>
              </w:r>
            </w:ins>
          </w:p>
          <w:p w14:paraId="21354EA3" w14:textId="16C045D6" w:rsidR="001B0037" w:rsidRPr="00FA6539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del w:id="76" w:author="MATTIA CAPRIO" w:date="2020-11-23T18:26:00Z">
              <w:r w:rsidDel="002F5D55">
                <w:rPr>
                  <w:sz w:val="24"/>
                  <w:szCs w:val="24"/>
                </w:rPr>
                <w:lastRenderedPageBreak/>
                <w:delText>PERCHE’</w:delText>
              </w:r>
              <w:r w:rsidR="00FA6539" w:rsidDel="002F5D55">
                <w:rPr>
                  <w:sz w:val="24"/>
                  <w:szCs w:val="24"/>
                </w:rPr>
                <w:delText xml:space="preserve"> </w:delText>
              </w:r>
            </w:del>
            <w:ins w:id="77" w:author="MATTIA CAPRIO" w:date="2020-11-23T18:26:00Z">
              <w:r w:rsidR="002F5D55">
                <w:rPr>
                  <w:sz w:val="24"/>
                  <w:szCs w:val="24"/>
                </w:rPr>
                <w:t>PERCH</w:t>
              </w:r>
              <w:r w:rsidR="002F5D55">
                <w:rPr>
                  <w:sz w:val="24"/>
                  <w:szCs w:val="24"/>
                </w:rPr>
                <w:t>É</w:t>
              </w:r>
              <w:r w:rsidR="002F5D55">
                <w:rPr>
                  <w:sz w:val="24"/>
                  <w:szCs w:val="24"/>
                </w:rPr>
                <w:t xml:space="preserve"> </w:t>
              </w:r>
            </w:ins>
            <w:r w:rsidR="00FA6539">
              <w:rPr>
                <w:b w:val="0"/>
                <w:bCs w:val="0"/>
                <w:sz w:val="24"/>
                <w:szCs w:val="24"/>
              </w:rPr>
              <w:t xml:space="preserve">così posso </w:t>
            </w:r>
            <w:del w:id="78" w:author="MATTIA CAPRIO" w:date="2020-11-23T18:33:00Z">
              <w:r w:rsidR="00FA6539" w:rsidDel="00F0704F">
                <w:rPr>
                  <w:b w:val="0"/>
                  <w:bCs w:val="0"/>
                  <w:sz w:val="24"/>
                  <w:szCs w:val="24"/>
                </w:rPr>
                <w:delText>prenderne uno in carico e poter soddisfare la sua richiesta</w:delText>
              </w:r>
            </w:del>
            <w:ins w:id="79" w:author="MATTIA CAPRIO" w:date="2020-11-23T18:33:00Z">
              <w:r w:rsidR="00F0704F">
                <w:rPr>
                  <w:b w:val="0"/>
                  <w:bCs w:val="0"/>
                  <w:sz w:val="24"/>
                  <w:szCs w:val="24"/>
                </w:rPr>
                <w:t xml:space="preserve">sottometterlo al cliente permettendogli </w:t>
              </w:r>
            </w:ins>
            <w:ins w:id="80" w:author="MATTIA CAPRIO" w:date="2020-11-23T18:34:00Z">
              <w:r w:rsidR="00F0704F">
                <w:rPr>
                  <w:b w:val="0"/>
                  <w:bCs w:val="0"/>
                  <w:sz w:val="24"/>
                  <w:szCs w:val="24"/>
                </w:rPr>
                <w:t>di visionare l’offerta compilata.</w:t>
              </w:r>
            </w:ins>
            <w:r w:rsidR="00FA6539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0ECF21AE" w14:textId="77777777" w:rsidR="00906118" w:rsidRPr="00C33CF5" w:rsidRDefault="00906118" w:rsidP="004C0B84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55AF2A45" w14:textId="6B99509F" w:rsidR="004C0B84" w:rsidRDefault="00BD507B" w:rsidP="004C0B84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Aggiunta Auto al Catalogo</w:t>
      </w:r>
    </w:p>
    <w:p w14:paraId="279A95CA" w14:textId="2E84046A" w:rsidR="001B0037" w:rsidRDefault="00800F11" w:rsidP="009061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</w:t>
      </w:r>
      <w:r w:rsidR="00780EC0" w:rsidRPr="00F83A00">
        <w:rPr>
          <w:sz w:val="24"/>
          <w:szCs w:val="24"/>
        </w:rPr>
        <w:t xml:space="preserve">ve permettere ad un Amministratore </w:t>
      </w:r>
      <w:r w:rsidR="00F83A00">
        <w:rPr>
          <w:sz w:val="24"/>
          <w:szCs w:val="24"/>
        </w:rPr>
        <w:t xml:space="preserve">di </w:t>
      </w:r>
      <w:del w:id="81" w:author="MATTIA CAPRIO" w:date="2020-11-23T18:34:00Z">
        <w:r w:rsidR="00F83A00" w:rsidDel="00F0704F">
          <w:rPr>
            <w:sz w:val="24"/>
            <w:szCs w:val="24"/>
          </w:rPr>
          <w:delText xml:space="preserve">Aggiungere </w:delText>
        </w:r>
      </w:del>
      <w:ins w:id="82" w:author="MATTIA CAPRIO" w:date="2020-11-23T18:34:00Z">
        <w:r w:rsidR="00F0704F">
          <w:rPr>
            <w:sz w:val="24"/>
            <w:szCs w:val="24"/>
          </w:rPr>
          <w:t>a</w:t>
        </w:r>
        <w:r w:rsidR="00F0704F">
          <w:rPr>
            <w:sz w:val="24"/>
            <w:szCs w:val="24"/>
          </w:rPr>
          <w:t xml:space="preserve">ggiungere </w:t>
        </w:r>
      </w:ins>
      <w:r w:rsidR="00F83A00">
        <w:rPr>
          <w:sz w:val="24"/>
          <w:szCs w:val="24"/>
        </w:rPr>
        <w:t>nuove auto al catalogo di quelle disponibili e visualizzabili dagli utenti.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1B0037" w14:paraId="4FE995BB" w14:textId="77777777" w:rsidTr="0056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122BE054" w14:textId="7D879901" w:rsidR="001B0037" w:rsidRDefault="001B0037" w:rsidP="00562E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Identificatore: </w:t>
            </w:r>
            <w:r w:rsidR="00800F11">
              <w:rPr>
                <w:sz w:val="24"/>
                <w:szCs w:val="24"/>
              </w:rPr>
              <w:t>RF5.1</w:t>
            </w:r>
          </w:p>
        </w:tc>
        <w:tc>
          <w:tcPr>
            <w:tcW w:w="3588" w:type="dxa"/>
          </w:tcPr>
          <w:p w14:paraId="3849B768" w14:textId="0B83DD07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Priorità: </w:t>
            </w:r>
            <w:r w:rsidR="00800F11">
              <w:rPr>
                <w:sz w:val="24"/>
                <w:szCs w:val="24"/>
              </w:rPr>
              <w:t>Elevata</w:t>
            </w:r>
          </w:p>
        </w:tc>
        <w:tc>
          <w:tcPr>
            <w:tcW w:w="3588" w:type="dxa"/>
          </w:tcPr>
          <w:p w14:paraId="7F0DCFCB" w14:textId="36234DD2" w:rsidR="001B0037" w:rsidRDefault="001B0037" w:rsidP="00562E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Titolo: </w:t>
            </w:r>
            <w:r w:rsidR="00800F11">
              <w:rPr>
                <w:sz w:val="24"/>
                <w:szCs w:val="24"/>
              </w:rPr>
              <w:t>Aggiunta auto al catalogo</w:t>
            </w:r>
          </w:p>
        </w:tc>
      </w:tr>
      <w:tr w:rsidR="001B0037" w14:paraId="4D9B5DB3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</w:tcPr>
          <w:p w14:paraId="4F2211DB" w14:textId="19AA3346" w:rsidR="001B0037" w:rsidRPr="00800F11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 w:rsidR="00800F11">
              <w:rPr>
                <w:sz w:val="24"/>
                <w:szCs w:val="24"/>
              </w:rPr>
              <w:t xml:space="preserve"> </w:t>
            </w:r>
            <w:r w:rsidR="00800F11">
              <w:rPr>
                <w:b w:val="0"/>
                <w:bCs w:val="0"/>
                <w:sz w:val="24"/>
                <w:szCs w:val="24"/>
              </w:rPr>
              <w:t>amministratore</w:t>
            </w:r>
            <w:ins w:id="83" w:author="MATTIA CAPRIO" w:date="2020-11-23T18:35:00Z">
              <w:r w:rsidR="00F0704F">
                <w:rPr>
                  <w:b w:val="0"/>
                  <w:bCs w:val="0"/>
                  <w:sz w:val="24"/>
                  <w:szCs w:val="24"/>
                </w:rPr>
                <w:t>,</w:t>
              </w:r>
            </w:ins>
          </w:p>
          <w:p w14:paraId="6913E01D" w14:textId="317DB2F6" w:rsidR="001B0037" w:rsidRPr="00C33CF5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VOGLIO</w:t>
            </w:r>
            <w:r w:rsidR="00800F11">
              <w:rPr>
                <w:sz w:val="24"/>
                <w:szCs w:val="24"/>
              </w:rPr>
              <w:t xml:space="preserve"> </w:t>
            </w:r>
            <w:r w:rsidR="00C33CF5">
              <w:rPr>
                <w:b w:val="0"/>
                <w:bCs w:val="0"/>
                <w:sz w:val="24"/>
                <w:szCs w:val="24"/>
              </w:rPr>
              <w:t>poter aggiungere una nuova auto al catalogo di quelle disponibili</w:t>
            </w:r>
            <w:ins w:id="84" w:author="MATTIA CAPRIO" w:date="2020-11-23T18:35:00Z">
              <w:r w:rsidR="00F0704F">
                <w:rPr>
                  <w:b w:val="0"/>
                  <w:bCs w:val="0"/>
                  <w:sz w:val="24"/>
                  <w:szCs w:val="24"/>
                </w:rPr>
                <w:t>,</w:t>
              </w:r>
            </w:ins>
          </w:p>
          <w:p w14:paraId="3A89A568" w14:textId="6C4512D5" w:rsidR="001B0037" w:rsidRPr="00C33CF5" w:rsidRDefault="001B0037" w:rsidP="00562E48">
            <w:pPr>
              <w:jc w:val="both"/>
              <w:rPr>
                <w:b w:val="0"/>
                <w:bCs w:val="0"/>
                <w:sz w:val="24"/>
                <w:szCs w:val="24"/>
              </w:rPr>
            </w:pPr>
            <w:del w:id="85" w:author="MATTIA CAPRIO" w:date="2020-11-23T18:26:00Z">
              <w:r w:rsidDel="002F5D55">
                <w:rPr>
                  <w:sz w:val="24"/>
                  <w:szCs w:val="24"/>
                </w:rPr>
                <w:delText>PERCHE’</w:delText>
              </w:r>
              <w:r w:rsidR="00C33CF5" w:rsidDel="002F5D55">
                <w:rPr>
                  <w:sz w:val="24"/>
                  <w:szCs w:val="24"/>
                </w:rPr>
                <w:delText xml:space="preserve"> </w:delText>
              </w:r>
            </w:del>
            <w:ins w:id="86" w:author="MATTIA CAPRIO" w:date="2020-11-23T18:26:00Z">
              <w:r w:rsidR="002F5D55">
                <w:rPr>
                  <w:sz w:val="24"/>
                  <w:szCs w:val="24"/>
                </w:rPr>
                <w:t>PERCH</w:t>
              </w:r>
              <w:r w:rsidR="002F5D55">
                <w:rPr>
                  <w:sz w:val="24"/>
                  <w:szCs w:val="24"/>
                </w:rPr>
                <w:t>É</w:t>
              </w:r>
              <w:r w:rsidR="002F5D55">
                <w:rPr>
                  <w:sz w:val="24"/>
                  <w:szCs w:val="24"/>
                </w:rPr>
                <w:t xml:space="preserve"> </w:t>
              </w:r>
            </w:ins>
            <w:r w:rsidR="00C33CF5">
              <w:rPr>
                <w:b w:val="0"/>
                <w:bCs w:val="0"/>
                <w:sz w:val="24"/>
                <w:szCs w:val="24"/>
              </w:rPr>
              <w:t xml:space="preserve">così posso dare agli utenti della piattaforma un parco auto più vasto </w:t>
            </w:r>
            <w:del w:id="87" w:author="MATTIA CAPRIO" w:date="2020-11-23T18:35:00Z">
              <w:r w:rsidR="00C33CF5" w:rsidDel="00F0704F">
                <w:rPr>
                  <w:b w:val="0"/>
                  <w:bCs w:val="0"/>
                  <w:sz w:val="24"/>
                  <w:szCs w:val="24"/>
                </w:rPr>
                <w:delText xml:space="preserve">nel </w:delText>
              </w:r>
            </w:del>
            <w:ins w:id="88" w:author="MATTIA CAPRIO" w:date="2020-11-23T18:35:00Z">
              <w:r w:rsidR="00F0704F">
                <w:rPr>
                  <w:b w:val="0"/>
                  <w:bCs w:val="0"/>
                  <w:sz w:val="24"/>
                  <w:szCs w:val="24"/>
                </w:rPr>
                <w:t>dal</w:t>
              </w:r>
              <w:r w:rsidR="00F0704F">
                <w:rPr>
                  <w:b w:val="0"/>
                  <w:bCs w:val="0"/>
                  <w:sz w:val="24"/>
                  <w:szCs w:val="24"/>
                </w:rPr>
                <w:t xml:space="preserve"> </w:t>
              </w:r>
            </w:ins>
            <w:r w:rsidR="00C33CF5">
              <w:rPr>
                <w:b w:val="0"/>
                <w:bCs w:val="0"/>
                <w:sz w:val="24"/>
                <w:szCs w:val="24"/>
              </w:rPr>
              <w:t>quale scegliere.</w:t>
            </w:r>
          </w:p>
        </w:tc>
      </w:tr>
    </w:tbl>
    <w:p w14:paraId="3F754D86" w14:textId="77777777" w:rsidR="001B0037" w:rsidRDefault="001B0037" w:rsidP="00906118">
      <w:pPr>
        <w:spacing w:after="0"/>
        <w:jc w:val="both"/>
        <w:rPr>
          <w:sz w:val="24"/>
          <w:szCs w:val="24"/>
        </w:rPr>
      </w:pPr>
    </w:p>
    <w:p w14:paraId="1AC47E04" w14:textId="7F232429" w:rsidR="00113990" w:rsidRDefault="00113990" w:rsidP="00906118">
      <w:pPr>
        <w:spacing w:after="0"/>
        <w:jc w:val="both"/>
        <w:rPr>
          <w:sz w:val="24"/>
          <w:szCs w:val="24"/>
        </w:rPr>
      </w:pPr>
    </w:p>
    <w:p w14:paraId="022F2864" w14:textId="77777777" w:rsidR="00113990" w:rsidRPr="005C0DF5" w:rsidRDefault="00113990" w:rsidP="00906118">
      <w:pPr>
        <w:spacing w:after="0"/>
        <w:jc w:val="both"/>
        <w:rPr>
          <w:sz w:val="24"/>
          <w:szCs w:val="24"/>
          <w:u w:val="single"/>
        </w:rPr>
      </w:pPr>
    </w:p>
    <w:p w14:paraId="73B6C1DE" w14:textId="77777777" w:rsidR="00906118" w:rsidRDefault="00906118" w:rsidP="004C0B84">
      <w:pPr>
        <w:spacing w:after="0"/>
        <w:jc w:val="both"/>
        <w:rPr>
          <w:b/>
          <w:bCs/>
          <w:sz w:val="28"/>
          <w:szCs w:val="28"/>
        </w:rPr>
      </w:pPr>
    </w:p>
    <w:p w14:paraId="102DB745" w14:textId="77777777" w:rsidR="004C0B84" w:rsidRPr="004C0B84" w:rsidRDefault="004C0B84" w:rsidP="004C0B84">
      <w:pPr>
        <w:spacing w:after="0"/>
        <w:jc w:val="both"/>
        <w:rPr>
          <w:b/>
          <w:bCs/>
          <w:sz w:val="28"/>
          <w:szCs w:val="28"/>
        </w:rPr>
      </w:pPr>
    </w:p>
    <w:sectPr w:rsidR="004C0B84" w:rsidRPr="004C0B84" w:rsidSect="00E70122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IA CAPRIO">
    <w15:presenceInfo w15:providerId="None" w15:userId="MATTIA CAP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22"/>
    <w:rsid w:val="000222D6"/>
    <w:rsid w:val="000E0B52"/>
    <w:rsid w:val="00113990"/>
    <w:rsid w:val="001B0037"/>
    <w:rsid w:val="00270B24"/>
    <w:rsid w:val="002F5D55"/>
    <w:rsid w:val="00376847"/>
    <w:rsid w:val="004C0B84"/>
    <w:rsid w:val="005167A0"/>
    <w:rsid w:val="005B650B"/>
    <w:rsid w:val="005C0DF5"/>
    <w:rsid w:val="00666E2D"/>
    <w:rsid w:val="00780EC0"/>
    <w:rsid w:val="007A0B7C"/>
    <w:rsid w:val="007E6554"/>
    <w:rsid w:val="00800F11"/>
    <w:rsid w:val="008319FA"/>
    <w:rsid w:val="008C4340"/>
    <w:rsid w:val="008F6067"/>
    <w:rsid w:val="00906118"/>
    <w:rsid w:val="00932FAF"/>
    <w:rsid w:val="009A08DB"/>
    <w:rsid w:val="009D1C61"/>
    <w:rsid w:val="00AC5421"/>
    <w:rsid w:val="00B94B6C"/>
    <w:rsid w:val="00BD507B"/>
    <w:rsid w:val="00C0602F"/>
    <w:rsid w:val="00C33CF5"/>
    <w:rsid w:val="00C51FA3"/>
    <w:rsid w:val="00C74C03"/>
    <w:rsid w:val="00CB22BF"/>
    <w:rsid w:val="00D829B1"/>
    <w:rsid w:val="00DF3287"/>
    <w:rsid w:val="00E41E32"/>
    <w:rsid w:val="00E70122"/>
    <w:rsid w:val="00E8148F"/>
    <w:rsid w:val="00EA5214"/>
    <w:rsid w:val="00ED5794"/>
    <w:rsid w:val="00F0704F"/>
    <w:rsid w:val="00F67851"/>
    <w:rsid w:val="00F83A00"/>
    <w:rsid w:val="00F85CCE"/>
    <w:rsid w:val="00FA6539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6A50"/>
  <w15:chartTrackingRefBased/>
  <w15:docId w15:val="{B3869D0C-4BC1-4157-AAEA-FBB83DBA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5B65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7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7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9</cp:revision>
  <cp:lastPrinted>2020-11-20T08:24:00Z</cp:lastPrinted>
  <dcterms:created xsi:type="dcterms:W3CDTF">2020-11-19T16:49:00Z</dcterms:created>
  <dcterms:modified xsi:type="dcterms:W3CDTF">2020-11-23T17:36:00Z</dcterms:modified>
</cp:coreProperties>
</file>