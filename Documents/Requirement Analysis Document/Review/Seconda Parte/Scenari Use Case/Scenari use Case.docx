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CDAFDB" w14:textId="100EE4B3" w:rsidR="00991971" w:rsidRPr="00371329" w:rsidRDefault="00C53D4F" w:rsidP="00371329">
      <w:pPr>
        <w:jc w:val="center"/>
        <w:rPr>
          <w:rFonts w:ascii="Century Gothic" w:hAnsi="Century Gothic"/>
          <w:b/>
          <w:bCs/>
          <w:color w:val="002060"/>
          <w:sz w:val="36"/>
          <w:szCs w:val="36"/>
        </w:rPr>
      </w:pPr>
      <w:r w:rsidRPr="00371329">
        <w:rPr>
          <w:rFonts w:ascii="Century Gothic" w:hAnsi="Century Gothic"/>
          <w:b/>
          <w:bCs/>
          <w:color w:val="002060"/>
          <w:sz w:val="36"/>
          <w:szCs w:val="36"/>
        </w:rPr>
        <w:t>Scenari Use Case</w:t>
      </w:r>
    </w:p>
    <w:p w14:paraId="26685F9A" w14:textId="3A67CF85" w:rsidR="00C53D4F" w:rsidRDefault="00C53D4F" w:rsidP="00C53D4F">
      <w:pPr>
        <w:rPr>
          <w:b/>
          <w:bCs/>
          <w:sz w:val="28"/>
          <w:szCs w:val="28"/>
        </w:rPr>
      </w:pPr>
      <w:r>
        <w:rPr>
          <w:b/>
          <w:bCs/>
          <w:sz w:val="28"/>
          <w:szCs w:val="28"/>
        </w:rPr>
        <w:t>Utente</w:t>
      </w:r>
    </w:p>
    <w:tbl>
      <w:tblPr>
        <w:tblStyle w:val="Tabellagriglia5scura-colore1"/>
        <w:tblpPr w:leftFromText="141" w:rightFromText="141" w:vertAnchor="text" w:horzAnchor="margin" w:tblpY="102"/>
        <w:tblW w:w="10768" w:type="dxa"/>
        <w:tblLook w:val="04A0" w:firstRow="1" w:lastRow="0" w:firstColumn="1" w:lastColumn="0" w:noHBand="0" w:noVBand="1"/>
      </w:tblPr>
      <w:tblGrid>
        <w:gridCol w:w="1838"/>
        <w:gridCol w:w="4279"/>
        <w:gridCol w:w="4651"/>
      </w:tblGrid>
      <w:tr w:rsidR="00C53D4F" w14:paraId="3DD4813B" w14:textId="77777777" w:rsidTr="003713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8D2A781" w14:textId="77777777" w:rsidR="00C53D4F" w:rsidRDefault="00C53D4F" w:rsidP="00C53D4F">
            <w:pPr>
              <w:rPr>
                <w:sz w:val="24"/>
                <w:szCs w:val="24"/>
              </w:rPr>
            </w:pPr>
            <w:r>
              <w:rPr>
                <w:sz w:val="24"/>
                <w:szCs w:val="24"/>
              </w:rPr>
              <w:t>Nome Scenario</w:t>
            </w:r>
          </w:p>
        </w:tc>
        <w:tc>
          <w:tcPr>
            <w:tcW w:w="8930" w:type="dxa"/>
            <w:gridSpan w:val="2"/>
          </w:tcPr>
          <w:p w14:paraId="4470FE31" w14:textId="77777777" w:rsidR="00C53D4F" w:rsidRDefault="00C53D4F" w:rsidP="00C53D4F">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SUC_Login</w:t>
            </w:r>
          </w:p>
        </w:tc>
      </w:tr>
      <w:tr w:rsidR="00C53D4F" w14:paraId="7B1FCBC1"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C6E8FB3" w14:textId="77777777" w:rsidR="00C53D4F" w:rsidRDefault="00C53D4F" w:rsidP="00C53D4F">
            <w:pPr>
              <w:rPr>
                <w:sz w:val="24"/>
                <w:szCs w:val="24"/>
              </w:rPr>
            </w:pPr>
            <w:r>
              <w:rPr>
                <w:sz w:val="24"/>
                <w:szCs w:val="24"/>
              </w:rPr>
              <w:t>Attore</w:t>
            </w:r>
          </w:p>
        </w:tc>
        <w:tc>
          <w:tcPr>
            <w:tcW w:w="8930" w:type="dxa"/>
            <w:gridSpan w:val="2"/>
          </w:tcPr>
          <w:p w14:paraId="588B82A5" w14:textId="77777777" w:rsidR="00C53D4F" w:rsidRDefault="00C53D4F" w:rsidP="00C53D4F">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53D4F" w14:paraId="096679E9"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val="restart"/>
          </w:tcPr>
          <w:p w14:paraId="0DD8A6D3" w14:textId="77777777" w:rsidR="00C53D4F" w:rsidRDefault="00C53D4F" w:rsidP="00C53D4F">
            <w:pPr>
              <w:rPr>
                <w:sz w:val="24"/>
                <w:szCs w:val="24"/>
              </w:rPr>
            </w:pPr>
            <w:r>
              <w:rPr>
                <w:sz w:val="24"/>
                <w:szCs w:val="24"/>
              </w:rPr>
              <w:t>Flusso di Eventi</w:t>
            </w:r>
          </w:p>
        </w:tc>
        <w:tc>
          <w:tcPr>
            <w:tcW w:w="4279" w:type="dxa"/>
            <w:tcBorders>
              <w:right w:val="single" w:sz="4" w:space="0" w:color="auto"/>
            </w:tcBorders>
          </w:tcPr>
          <w:p w14:paraId="4B849BEF" w14:textId="5B1AC7D6" w:rsidR="00C53D4F" w:rsidRPr="00535DFE" w:rsidRDefault="00C53D4F" w:rsidP="00C53D4F">
            <w:pPr>
              <w:jc w:val="center"/>
              <w:cnfStyle w:val="000000000000" w:firstRow="0" w:lastRow="0" w:firstColumn="0" w:lastColumn="0" w:oddVBand="0" w:evenVBand="0" w:oddHBand="0" w:evenHBand="0" w:firstRowFirstColumn="0" w:firstRowLastColumn="0" w:lastRowFirstColumn="0" w:lastRowLastColumn="0"/>
              <w:rPr>
                <w:b/>
                <w:bCs/>
                <w:sz w:val="24"/>
                <w:szCs w:val="24"/>
              </w:rPr>
            </w:pPr>
            <w:del w:id="0" w:author="MATTIA CAPRIO" w:date="2020-11-23T21:37:00Z">
              <w:r w:rsidDel="00870B45">
                <w:rPr>
                  <w:b/>
                  <w:bCs/>
                  <w:sz w:val="24"/>
                  <w:szCs w:val="24"/>
                </w:rPr>
                <w:delText>Giovanni</w:delText>
              </w:r>
            </w:del>
            <w:ins w:id="1" w:author="MATTIA CAPRIO" w:date="2020-11-23T21:37:00Z">
              <w:r w:rsidR="00870B45">
                <w:rPr>
                  <w:b/>
                  <w:bCs/>
                  <w:sz w:val="24"/>
                  <w:szCs w:val="24"/>
                </w:rPr>
                <w:t>Marco</w:t>
              </w:r>
            </w:ins>
          </w:p>
        </w:tc>
        <w:tc>
          <w:tcPr>
            <w:tcW w:w="4651" w:type="dxa"/>
            <w:tcBorders>
              <w:left w:val="single" w:sz="4" w:space="0" w:color="auto"/>
            </w:tcBorders>
          </w:tcPr>
          <w:p w14:paraId="395EEAE7" w14:textId="77777777" w:rsidR="00C53D4F" w:rsidRPr="00535DFE" w:rsidRDefault="00C53D4F" w:rsidP="00C53D4F">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53D4F" w14:paraId="674DAB6B"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B5F98E4" w14:textId="77777777" w:rsidR="00C53D4F" w:rsidRDefault="00C53D4F" w:rsidP="00C53D4F">
            <w:pPr>
              <w:rPr>
                <w:sz w:val="24"/>
                <w:szCs w:val="24"/>
              </w:rPr>
            </w:pPr>
          </w:p>
        </w:tc>
        <w:tc>
          <w:tcPr>
            <w:tcW w:w="4279" w:type="dxa"/>
            <w:tcBorders>
              <w:right w:val="single" w:sz="4" w:space="0" w:color="auto"/>
            </w:tcBorders>
          </w:tcPr>
          <w:p w14:paraId="5D7933F9" w14:textId="77777777" w:rsidR="00C53D4F" w:rsidRDefault="00C53D4F" w:rsidP="00A82FD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A072A6">
              <w:rPr>
                <w:sz w:val="24"/>
                <w:szCs w:val="24"/>
              </w:rPr>
              <w:t>Marco è un utente che desidera effettuare l’accesso alla piattaforma EasyLease.</w:t>
            </w:r>
          </w:p>
          <w:p w14:paraId="0DCBCCCC" w14:textId="77777777" w:rsidR="00C53D4F" w:rsidRDefault="00C53D4F" w:rsidP="0079660D">
            <w:pPr>
              <w:cnfStyle w:val="000000100000" w:firstRow="0" w:lastRow="0" w:firstColumn="0" w:lastColumn="0" w:oddVBand="0" w:evenVBand="0" w:oddHBand="1" w:evenHBand="0" w:firstRowFirstColumn="0" w:firstRowLastColumn="0" w:lastRowFirstColumn="0" w:lastRowLastColumn="0"/>
              <w:rPr>
                <w:sz w:val="24"/>
                <w:szCs w:val="24"/>
              </w:rPr>
            </w:pPr>
            <w:r w:rsidRPr="00C53D4F">
              <w:rPr>
                <w:sz w:val="24"/>
                <w:szCs w:val="24"/>
              </w:rPr>
              <w:t>Entra</w:t>
            </w:r>
            <w:r w:rsidRPr="008263EC">
              <w:rPr>
                <w:sz w:val="24"/>
                <w:szCs w:val="24"/>
              </w:rPr>
              <w:t xml:space="preserve"> sulla piattaforma e richiede di effettuare il login</w:t>
            </w:r>
            <w:r>
              <w:rPr>
                <w:sz w:val="24"/>
                <w:szCs w:val="24"/>
              </w:rPr>
              <w:t>.</w:t>
            </w:r>
          </w:p>
        </w:tc>
        <w:tc>
          <w:tcPr>
            <w:tcW w:w="4651" w:type="dxa"/>
            <w:tcBorders>
              <w:left w:val="single" w:sz="4" w:space="0" w:color="auto"/>
            </w:tcBorders>
          </w:tcPr>
          <w:p w14:paraId="5E7C72D1" w14:textId="77777777" w:rsidR="00C53D4F" w:rsidRDefault="00C53D4F" w:rsidP="00A82FD1">
            <w:pPr>
              <w:cnfStyle w:val="000000100000" w:firstRow="0" w:lastRow="0" w:firstColumn="0" w:lastColumn="0" w:oddVBand="0" w:evenVBand="0" w:oddHBand="1" w:evenHBand="0" w:firstRowFirstColumn="0" w:firstRowLastColumn="0" w:lastRowFirstColumn="0" w:lastRowLastColumn="0"/>
              <w:rPr>
                <w:sz w:val="24"/>
                <w:szCs w:val="24"/>
              </w:rPr>
              <w:pPrChange w:id="2" w:author="MATTIA CAPRIO" w:date="2020-11-23T21:56:00Z">
                <w:pPr>
                  <w:framePr w:hSpace="141" w:wrap="around" w:vAnchor="text" w:hAnchor="margin" w:y="102"/>
                  <w:cnfStyle w:val="000000100000" w:firstRow="0" w:lastRow="0" w:firstColumn="0" w:lastColumn="0" w:oddVBand="0" w:evenVBand="0" w:oddHBand="1" w:evenHBand="0" w:firstRowFirstColumn="0" w:firstRowLastColumn="0" w:lastRowFirstColumn="0" w:lastRowLastColumn="0"/>
                </w:pPr>
              </w:pPrChange>
            </w:pPr>
          </w:p>
        </w:tc>
      </w:tr>
      <w:tr w:rsidR="00C53D4F" w14:paraId="2400915B"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tcPr>
          <w:p w14:paraId="29B60C80" w14:textId="77777777" w:rsidR="00C53D4F" w:rsidRDefault="00C53D4F" w:rsidP="00C53D4F">
            <w:pPr>
              <w:rPr>
                <w:sz w:val="24"/>
                <w:szCs w:val="24"/>
              </w:rPr>
            </w:pPr>
          </w:p>
        </w:tc>
        <w:tc>
          <w:tcPr>
            <w:tcW w:w="4279" w:type="dxa"/>
            <w:tcBorders>
              <w:right w:val="single" w:sz="4" w:space="0" w:color="auto"/>
            </w:tcBorders>
          </w:tcPr>
          <w:p w14:paraId="480A622A" w14:textId="77777777" w:rsidR="00C53D4F" w:rsidRDefault="00C53D4F" w:rsidP="00A82FD1">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5164D307" w14:textId="6E5B605D" w:rsidR="00C53D4F" w:rsidRDefault="00C53D4F" w:rsidP="0079660D">
            <w:pPr>
              <w:cnfStyle w:val="000000000000" w:firstRow="0" w:lastRow="0" w:firstColumn="0" w:lastColumn="0" w:oddVBand="0" w:evenVBand="0" w:oddHBand="0" w:evenHBand="0" w:firstRowFirstColumn="0" w:firstRowLastColumn="0" w:lastRowFirstColumn="0" w:lastRowLastColumn="0"/>
              <w:rPr>
                <w:sz w:val="24"/>
                <w:szCs w:val="24"/>
              </w:rPr>
            </w:pPr>
            <w:r w:rsidRPr="00810F45">
              <w:rPr>
                <w:sz w:val="24"/>
                <w:szCs w:val="24"/>
              </w:rPr>
              <w:t>2.  Il sistema restituisce a Marco la pagina per effettuare il login alla piattaforma, contenente un form di sottomissione che Marco deve compilare</w:t>
            </w:r>
            <w:ins w:id="3" w:author="MATTIA CAPRIO" w:date="2020-11-23T21:37:00Z">
              <w:r w:rsidR="00870B45">
                <w:rPr>
                  <w:sz w:val="24"/>
                  <w:szCs w:val="24"/>
                </w:rPr>
                <w:t>.</w:t>
              </w:r>
            </w:ins>
          </w:p>
        </w:tc>
      </w:tr>
      <w:tr w:rsidR="00C53D4F" w14:paraId="2A36C044" w14:textId="77777777" w:rsidTr="003713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4D5136B" w14:textId="77777777" w:rsidR="00C53D4F" w:rsidRDefault="00C53D4F" w:rsidP="00C53D4F">
            <w:pPr>
              <w:rPr>
                <w:sz w:val="24"/>
                <w:szCs w:val="24"/>
              </w:rPr>
            </w:pPr>
          </w:p>
        </w:tc>
        <w:tc>
          <w:tcPr>
            <w:tcW w:w="4279" w:type="dxa"/>
            <w:tcBorders>
              <w:right w:val="single" w:sz="4" w:space="0" w:color="auto"/>
            </w:tcBorders>
          </w:tcPr>
          <w:p w14:paraId="3D56D506" w14:textId="2D714B1D" w:rsidR="00C53D4F" w:rsidRDefault="00C53D4F" w:rsidP="00A82FD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810F45">
              <w:rPr>
                <w:sz w:val="24"/>
                <w:szCs w:val="24"/>
              </w:rPr>
              <w:t>Marco inserisce E-Mail e Password relative al suo account e sottomette il form al sistema</w:t>
            </w:r>
            <w:ins w:id="4" w:author="MATTIA CAPRIO" w:date="2020-11-23T21:37:00Z">
              <w:r w:rsidR="00870B45">
                <w:rPr>
                  <w:sz w:val="24"/>
                  <w:szCs w:val="24"/>
                </w:rPr>
                <w:t>.</w:t>
              </w:r>
            </w:ins>
          </w:p>
        </w:tc>
        <w:tc>
          <w:tcPr>
            <w:tcW w:w="4651" w:type="dxa"/>
            <w:tcBorders>
              <w:left w:val="single" w:sz="4" w:space="0" w:color="auto"/>
            </w:tcBorders>
          </w:tcPr>
          <w:p w14:paraId="47372943" w14:textId="77777777" w:rsidR="00C53D4F" w:rsidRDefault="00C53D4F" w:rsidP="0079660D">
            <w:pPr>
              <w:cnfStyle w:val="000000100000" w:firstRow="0" w:lastRow="0" w:firstColumn="0" w:lastColumn="0" w:oddVBand="0" w:evenVBand="0" w:oddHBand="1" w:evenHBand="0" w:firstRowFirstColumn="0" w:firstRowLastColumn="0" w:lastRowFirstColumn="0" w:lastRowLastColumn="0"/>
              <w:rPr>
                <w:sz w:val="24"/>
                <w:szCs w:val="24"/>
              </w:rPr>
            </w:pPr>
          </w:p>
        </w:tc>
      </w:tr>
      <w:tr w:rsidR="00C53D4F" w14:paraId="19FBF258" w14:textId="77777777" w:rsidTr="00371329">
        <w:tc>
          <w:tcPr>
            <w:cnfStyle w:val="001000000000" w:firstRow="0" w:lastRow="0" w:firstColumn="1" w:lastColumn="0" w:oddVBand="0" w:evenVBand="0" w:oddHBand="0" w:evenHBand="0" w:firstRowFirstColumn="0" w:firstRowLastColumn="0" w:lastRowFirstColumn="0" w:lastRowLastColumn="0"/>
            <w:tcW w:w="1838" w:type="dxa"/>
            <w:vMerge/>
          </w:tcPr>
          <w:p w14:paraId="117AAAC7" w14:textId="77777777" w:rsidR="00C53D4F" w:rsidRDefault="00C53D4F" w:rsidP="00C53D4F">
            <w:pPr>
              <w:rPr>
                <w:sz w:val="24"/>
                <w:szCs w:val="24"/>
              </w:rPr>
            </w:pPr>
          </w:p>
        </w:tc>
        <w:tc>
          <w:tcPr>
            <w:tcW w:w="4279" w:type="dxa"/>
            <w:tcBorders>
              <w:right w:val="single" w:sz="4" w:space="0" w:color="auto"/>
            </w:tcBorders>
          </w:tcPr>
          <w:p w14:paraId="29F63F01" w14:textId="77777777" w:rsidR="00C53D4F" w:rsidRDefault="00C53D4F" w:rsidP="00A82FD1">
            <w:pPr>
              <w:cnfStyle w:val="000000000000" w:firstRow="0" w:lastRow="0" w:firstColumn="0" w:lastColumn="0" w:oddVBand="0" w:evenVBand="0" w:oddHBand="0" w:evenHBand="0" w:firstRowFirstColumn="0" w:firstRowLastColumn="0" w:lastRowFirstColumn="0" w:lastRowLastColumn="0"/>
              <w:rPr>
                <w:sz w:val="24"/>
                <w:szCs w:val="24"/>
              </w:rPr>
            </w:pPr>
          </w:p>
        </w:tc>
        <w:tc>
          <w:tcPr>
            <w:tcW w:w="4651" w:type="dxa"/>
            <w:tcBorders>
              <w:left w:val="single" w:sz="4" w:space="0" w:color="auto"/>
            </w:tcBorders>
          </w:tcPr>
          <w:p w14:paraId="2C88AF8C" w14:textId="428CBEE7" w:rsidR="00C53D4F" w:rsidRDefault="00C53D4F" w:rsidP="0079660D">
            <w:pPr>
              <w:cnfStyle w:val="000000000000" w:firstRow="0" w:lastRow="0" w:firstColumn="0" w:lastColumn="0" w:oddVBand="0" w:evenVBand="0" w:oddHBand="0" w:evenHBand="0" w:firstRowFirstColumn="0" w:firstRowLastColumn="0" w:lastRowFirstColumn="0" w:lastRowLastColumn="0"/>
              <w:rPr>
                <w:sz w:val="24"/>
                <w:szCs w:val="24"/>
              </w:rPr>
            </w:pPr>
            <w:r w:rsidRPr="004645A5">
              <w:rPr>
                <w:sz w:val="24"/>
                <w:szCs w:val="24"/>
              </w:rPr>
              <w:t>4. Il sistema controlla che i campi E-Mail e Password siano stati compilati correttamente e ne controlla la validità nel database</w:t>
            </w:r>
            <w:ins w:id="5" w:author="MATTIA CAPRIO" w:date="2020-11-23T21:38:00Z">
              <w:r w:rsidR="00870B45">
                <w:rPr>
                  <w:sz w:val="24"/>
                  <w:szCs w:val="24"/>
                </w:rPr>
                <w:t>.</w:t>
              </w:r>
            </w:ins>
          </w:p>
          <w:p w14:paraId="66DBD15E" w14:textId="4C036725" w:rsidR="00FF6F12" w:rsidRDefault="00FF6F12" w:rsidP="00A82FD1">
            <w:pPr>
              <w:cnfStyle w:val="000000000000" w:firstRow="0" w:lastRow="0" w:firstColumn="0" w:lastColumn="0" w:oddVBand="0" w:evenVBand="0" w:oddHBand="0" w:evenHBand="0" w:firstRowFirstColumn="0" w:firstRowLastColumn="0" w:lastRowFirstColumn="0" w:lastRowLastColumn="0"/>
              <w:rPr>
                <w:sz w:val="24"/>
                <w:szCs w:val="24"/>
              </w:rPr>
              <w:pPrChange w:id="6" w:author="MATTIA CAPRIO" w:date="2020-11-23T21:56:00Z">
                <w:pPr>
                  <w:framePr w:hSpace="141" w:wrap="around" w:vAnchor="text" w:hAnchor="margin" w:y="102"/>
                  <w:cnfStyle w:val="000000000000" w:firstRow="0" w:lastRow="0" w:firstColumn="0" w:lastColumn="0" w:oddVBand="0" w:evenVBand="0" w:oddHBand="0" w:evenHBand="0" w:firstRowFirstColumn="0" w:firstRowLastColumn="0" w:lastRowFirstColumn="0" w:lastRowLastColumn="0"/>
                </w:pPr>
              </w:pPrChange>
            </w:pPr>
            <w:r w:rsidRPr="004645A5">
              <w:rPr>
                <w:sz w:val="24"/>
                <w:szCs w:val="24"/>
              </w:rPr>
              <w:t>Se i controlli vanno a buon fine, permette a Marco di accedere alla piattaforma EasyLease</w:t>
            </w:r>
            <w:r>
              <w:rPr>
                <w:sz w:val="24"/>
                <w:szCs w:val="24"/>
              </w:rPr>
              <w:t>.</w:t>
            </w:r>
          </w:p>
        </w:tc>
      </w:tr>
    </w:tbl>
    <w:p w14:paraId="3B91044C" w14:textId="096DD0DD" w:rsidR="00C53D4F" w:rsidRDefault="00C53D4F" w:rsidP="00C53D4F">
      <w:pPr>
        <w:rPr>
          <w:b/>
          <w:bCs/>
          <w:sz w:val="28"/>
          <w:szCs w:val="28"/>
        </w:rPr>
      </w:pPr>
    </w:p>
    <w:tbl>
      <w:tblPr>
        <w:tblStyle w:val="Tabellagriglia5scura-colore1"/>
        <w:tblpPr w:leftFromText="141" w:rightFromText="141" w:vertAnchor="page" w:horzAnchor="margin" w:tblpY="9136"/>
        <w:tblW w:w="0" w:type="auto"/>
        <w:tblLook w:val="04A0" w:firstRow="1" w:lastRow="0" w:firstColumn="1" w:lastColumn="0" w:noHBand="0" w:noVBand="1"/>
        <w:tblPrChange w:id="7" w:author="MATTIA CAPRIO" w:date="2020-11-23T23:03:00Z">
          <w:tblPr>
            <w:tblStyle w:val="Tabellagriglia5scura-colore1"/>
            <w:tblpPr w:leftFromText="141" w:rightFromText="141" w:vertAnchor="page" w:horzAnchor="margin" w:tblpY="9136"/>
            <w:tblW w:w="0" w:type="auto"/>
            <w:tblLook w:val="04A0" w:firstRow="1" w:lastRow="0" w:firstColumn="1" w:lastColumn="0" w:noHBand="0" w:noVBand="1"/>
          </w:tblPr>
        </w:tblPrChange>
      </w:tblPr>
      <w:tblGrid>
        <w:gridCol w:w="1838"/>
        <w:gridCol w:w="4279"/>
        <w:gridCol w:w="4510"/>
        <w:tblGridChange w:id="8">
          <w:tblGrid>
            <w:gridCol w:w="1838"/>
            <w:gridCol w:w="4279"/>
            <w:gridCol w:w="4368"/>
          </w:tblGrid>
        </w:tblGridChange>
      </w:tblGrid>
      <w:tr w:rsidR="00C174DD" w14:paraId="31264D8E" w14:textId="77777777" w:rsidTr="00D3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9" w:author="MATTIA CAPRIO" w:date="2020-11-23T23:03:00Z">
              <w:tcPr>
                <w:tcW w:w="1838" w:type="dxa"/>
              </w:tcPr>
            </w:tcPrChange>
          </w:tcPr>
          <w:p w14:paraId="7454E836" w14:textId="77777777" w:rsidR="00C174DD" w:rsidRDefault="00C174DD" w:rsidP="00991971">
            <w:pPr>
              <w:cnfStyle w:val="101000000000" w:firstRow="1" w:lastRow="0" w:firstColumn="1" w:lastColumn="0" w:oddVBand="0" w:evenVBand="0" w:oddHBand="0" w:evenHBand="0" w:firstRowFirstColumn="0" w:firstRowLastColumn="0" w:lastRowFirstColumn="0" w:lastRowLastColumn="0"/>
              <w:rPr>
                <w:sz w:val="24"/>
                <w:szCs w:val="24"/>
              </w:rPr>
            </w:pPr>
            <w:r>
              <w:rPr>
                <w:sz w:val="24"/>
                <w:szCs w:val="24"/>
              </w:rPr>
              <w:t>Nome Scenario</w:t>
            </w:r>
          </w:p>
        </w:tc>
        <w:tc>
          <w:tcPr>
            <w:tcW w:w="8789" w:type="dxa"/>
            <w:gridSpan w:val="2"/>
            <w:tcPrChange w:id="10" w:author="MATTIA CAPRIO" w:date="2020-11-23T23:03:00Z">
              <w:tcPr>
                <w:tcW w:w="8647" w:type="dxa"/>
                <w:gridSpan w:val="2"/>
              </w:tcPr>
            </w:tcPrChange>
          </w:tcPr>
          <w:p w14:paraId="785D5F84" w14:textId="77777777" w:rsidR="00C174DD" w:rsidRDefault="00C174DD"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SUC_Logout</w:t>
            </w:r>
          </w:p>
        </w:tc>
      </w:tr>
      <w:tr w:rsidR="00C174DD" w14:paraId="606C63C2"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11" w:author="MATTIA CAPRIO" w:date="2020-11-23T23:03:00Z">
              <w:tcPr>
                <w:tcW w:w="1838" w:type="dxa"/>
              </w:tcPr>
            </w:tcPrChange>
          </w:tcPr>
          <w:p w14:paraId="257A0B24" w14:textId="77777777" w:rsidR="00C174DD" w:rsidRDefault="00C174DD" w:rsidP="00991971">
            <w:pPr>
              <w:cnfStyle w:val="001000100000" w:firstRow="0" w:lastRow="0" w:firstColumn="1" w:lastColumn="0" w:oddVBand="0" w:evenVBand="0" w:oddHBand="1" w:evenHBand="0" w:firstRowFirstColumn="0" w:firstRowLastColumn="0" w:lastRowFirstColumn="0" w:lastRowLastColumn="0"/>
              <w:rPr>
                <w:sz w:val="24"/>
                <w:szCs w:val="24"/>
              </w:rPr>
            </w:pPr>
            <w:r>
              <w:rPr>
                <w:sz w:val="24"/>
                <w:szCs w:val="24"/>
              </w:rPr>
              <w:t>Attore</w:t>
            </w:r>
          </w:p>
        </w:tc>
        <w:tc>
          <w:tcPr>
            <w:tcW w:w="8789" w:type="dxa"/>
            <w:gridSpan w:val="2"/>
            <w:tcPrChange w:id="12" w:author="MATTIA CAPRIO" w:date="2020-11-23T23:03:00Z">
              <w:tcPr>
                <w:tcW w:w="8647" w:type="dxa"/>
                <w:gridSpan w:val="2"/>
              </w:tcPr>
            </w:tcPrChange>
          </w:tcPr>
          <w:p w14:paraId="560A33A7" w14:textId="77777777" w:rsidR="00C174DD" w:rsidRDefault="00C174DD"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14:paraId="0C500D62"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val="restart"/>
            <w:tcPrChange w:id="13" w:author="MATTIA CAPRIO" w:date="2020-11-23T23:03:00Z">
              <w:tcPr>
                <w:tcW w:w="1838" w:type="dxa"/>
                <w:vMerge w:val="restart"/>
              </w:tcPr>
            </w:tcPrChange>
          </w:tcPr>
          <w:p w14:paraId="393BFE5E" w14:textId="77777777" w:rsidR="00C174DD" w:rsidRPr="001A59E4" w:rsidRDefault="00C174DD" w:rsidP="00991971">
            <w:pPr>
              <w:rPr>
                <w:b w:val="0"/>
                <w:bCs w:val="0"/>
                <w:sz w:val="24"/>
                <w:szCs w:val="24"/>
              </w:rPr>
            </w:pPr>
            <w:r>
              <w:rPr>
                <w:sz w:val="24"/>
                <w:szCs w:val="24"/>
              </w:rPr>
              <w:t>Flusso di Eventi</w:t>
            </w:r>
          </w:p>
        </w:tc>
        <w:tc>
          <w:tcPr>
            <w:tcW w:w="4279" w:type="dxa"/>
            <w:tcBorders>
              <w:right w:val="single" w:sz="4" w:space="0" w:color="auto"/>
            </w:tcBorders>
            <w:tcPrChange w:id="14" w:author="MATTIA CAPRIO" w:date="2020-11-23T23:03:00Z">
              <w:tcPr>
                <w:tcW w:w="4279" w:type="dxa"/>
                <w:tcBorders>
                  <w:right w:val="single" w:sz="4" w:space="0" w:color="auto"/>
                </w:tcBorders>
              </w:tcPr>
            </w:tcPrChange>
          </w:tcPr>
          <w:p w14:paraId="4D9A1D69"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510" w:type="dxa"/>
            <w:tcBorders>
              <w:left w:val="single" w:sz="4" w:space="0" w:color="auto"/>
            </w:tcBorders>
            <w:tcPrChange w:id="15" w:author="MATTIA CAPRIO" w:date="2020-11-23T23:03:00Z">
              <w:tcPr>
                <w:tcW w:w="4368" w:type="dxa"/>
                <w:tcBorders>
                  <w:left w:val="single" w:sz="4" w:space="0" w:color="auto"/>
                </w:tcBorders>
              </w:tcPr>
            </w:tcPrChange>
          </w:tcPr>
          <w:p w14:paraId="2C672701"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13F36925"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16" w:author="MATTIA CAPRIO" w:date="2020-11-23T23:03:00Z">
              <w:tcPr>
                <w:tcW w:w="1838" w:type="dxa"/>
                <w:vMerge/>
              </w:tcPr>
            </w:tcPrChange>
          </w:tcPr>
          <w:p w14:paraId="761E2F08" w14:textId="77777777" w:rsidR="00C174DD" w:rsidRDefault="00C174DD"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17" w:author="MATTIA CAPRIO" w:date="2020-11-23T23:03:00Z">
              <w:tcPr>
                <w:tcW w:w="4279" w:type="dxa"/>
                <w:tcBorders>
                  <w:right w:val="single" w:sz="4" w:space="0" w:color="auto"/>
                </w:tcBorders>
              </w:tcPr>
            </w:tcPrChange>
          </w:tcPr>
          <w:p w14:paraId="7EFF3C37"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Marco è un utente registrato alla piattaforma EasyLease. Oggi </w:t>
            </w:r>
            <w:commentRangeStart w:id="18"/>
            <w:r>
              <w:rPr>
                <w:sz w:val="24"/>
                <w:szCs w:val="24"/>
              </w:rPr>
              <w:t xml:space="preserve">9 Novembre </w:t>
            </w:r>
            <w:commentRangeEnd w:id="18"/>
            <w:r w:rsidR="00870B45">
              <w:rPr>
                <w:rStyle w:val="Rimandocommento"/>
              </w:rPr>
              <w:commentReference w:id="18"/>
            </w:r>
            <w:r>
              <w:rPr>
                <w:sz w:val="24"/>
                <w:szCs w:val="24"/>
              </w:rPr>
              <w:t>Marco ha effettuato il login e, dopo aver terminato le attività che doveva svolgere, desidera effettuare il Logout.</w:t>
            </w:r>
          </w:p>
          <w:p w14:paraId="20B602FE"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w:t>
            </w:r>
            <w:r w:rsidRPr="00383DDD">
              <w:rPr>
                <w:sz w:val="24"/>
                <w:szCs w:val="24"/>
              </w:rPr>
              <w:t>reme il tasto logout per uscire dal suo account</w:t>
            </w:r>
            <w:r>
              <w:rPr>
                <w:sz w:val="24"/>
                <w:szCs w:val="24"/>
              </w:rPr>
              <w:t>.</w:t>
            </w:r>
          </w:p>
        </w:tc>
        <w:tc>
          <w:tcPr>
            <w:tcW w:w="4510" w:type="dxa"/>
            <w:tcBorders>
              <w:left w:val="single" w:sz="4" w:space="0" w:color="auto"/>
            </w:tcBorders>
            <w:tcPrChange w:id="19" w:author="MATTIA CAPRIO" w:date="2020-11-23T23:03:00Z">
              <w:tcPr>
                <w:tcW w:w="4368" w:type="dxa"/>
                <w:tcBorders>
                  <w:left w:val="single" w:sz="4" w:space="0" w:color="auto"/>
                </w:tcBorders>
              </w:tcPr>
            </w:tcPrChange>
          </w:tcPr>
          <w:p w14:paraId="019D8B3E"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14:paraId="44235911"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20" w:author="MATTIA CAPRIO" w:date="2020-11-23T23:03:00Z">
              <w:tcPr>
                <w:tcW w:w="1838" w:type="dxa"/>
                <w:vMerge/>
              </w:tcPr>
            </w:tcPrChange>
          </w:tcPr>
          <w:p w14:paraId="7C157CF1" w14:textId="77777777" w:rsidR="00C174DD" w:rsidRDefault="00C174DD" w:rsidP="00991971">
            <w:pPr>
              <w:rPr>
                <w:sz w:val="24"/>
                <w:szCs w:val="24"/>
              </w:rPr>
            </w:pPr>
          </w:p>
        </w:tc>
        <w:tc>
          <w:tcPr>
            <w:tcW w:w="4279" w:type="dxa"/>
            <w:tcBorders>
              <w:right w:val="single" w:sz="4" w:space="0" w:color="auto"/>
            </w:tcBorders>
            <w:tcPrChange w:id="21" w:author="MATTIA CAPRIO" w:date="2020-11-23T23:03:00Z">
              <w:tcPr>
                <w:tcW w:w="4279" w:type="dxa"/>
                <w:tcBorders>
                  <w:right w:val="single" w:sz="4" w:space="0" w:color="auto"/>
                </w:tcBorders>
              </w:tcPr>
            </w:tcPrChange>
          </w:tcPr>
          <w:p w14:paraId="5F672059"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22" w:author="MATTIA CAPRIO" w:date="2020-11-23T23:03:00Z">
              <w:tcPr>
                <w:tcW w:w="4368" w:type="dxa"/>
                <w:tcBorders>
                  <w:left w:val="single" w:sz="4" w:space="0" w:color="auto"/>
                </w:tcBorders>
              </w:tcPr>
            </w:tcPrChange>
          </w:tcPr>
          <w:p w14:paraId="1250E30E" w14:textId="77777777" w:rsidR="00C174DD" w:rsidRPr="00224ED2"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383DDD">
              <w:rPr>
                <w:sz w:val="24"/>
                <w:szCs w:val="24"/>
              </w:rPr>
              <w:t>Il sistema effettua il logout di Marco dalla piattaforma e lo riporta alla Home Page</w:t>
            </w:r>
            <w:r>
              <w:rPr>
                <w:sz w:val="24"/>
                <w:szCs w:val="24"/>
              </w:rPr>
              <w:t>.</w:t>
            </w:r>
          </w:p>
        </w:tc>
      </w:tr>
    </w:tbl>
    <w:p w14:paraId="54F273E5" w14:textId="77777777" w:rsidR="00C174DD" w:rsidRDefault="00C174DD" w:rsidP="00C53D4F">
      <w:pPr>
        <w:rPr>
          <w:b/>
          <w:bCs/>
          <w:sz w:val="28"/>
          <w:szCs w:val="28"/>
        </w:rPr>
      </w:pPr>
    </w:p>
    <w:tbl>
      <w:tblPr>
        <w:tblStyle w:val="Tabellagriglia5scura-colore1"/>
        <w:tblpPr w:leftFromText="141" w:rightFromText="141" w:vertAnchor="text" w:horzAnchor="margin" w:tblpY="-26"/>
        <w:tblW w:w="10612" w:type="dxa"/>
        <w:tblLook w:val="04A0" w:firstRow="1" w:lastRow="0" w:firstColumn="1" w:lastColumn="0" w:noHBand="0" w:noVBand="1"/>
      </w:tblPr>
      <w:tblGrid>
        <w:gridCol w:w="1912"/>
        <w:gridCol w:w="4179"/>
        <w:gridCol w:w="4521"/>
        <w:tblGridChange w:id="23">
          <w:tblGrid>
            <w:gridCol w:w="1912"/>
            <w:gridCol w:w="4454"/>
            <w:gridCol w:w="4246"/>
          </w:tblGrid>
        </w:tblGridChange>
      </w:tblGrid>
      <w:tr w:rsidR="00C174DD" w14:paraId="58808D8B" w14:textId="77777777" w:rsidTr="00991971">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912" w:type="dxa"/>
          </w:tcPr>
          <w:p w14:paraId="298E56FB" w14:textId="77777777" w:rsidR="00C174DD" w:rsidRDefault="00C174DD" w:rsidP="00991971">
            <w:pPr>
              <w:rPr>
                <w:sz w:val="24"/>
                <w:szCs w:val="24"/>
              </w:rPr>
            </w:pPr>
            <w:r>
              <w:rPr>
                <w:sz w:val="24"/>
                <w:szCs w:val="24"/>
              </w:rPr>
              <w:lastRenderedPageBreak/>
              <w:t>Nome Scenario</w:t>
            </w:r>
          </w:p>
        </w:tc>
        <w:tc>
          <w:tcPr>
            <w:tcW w:w="8700" w:type="dxa"/>
            <w:gridSpan w:val="2"/>
          </w:tcPr>
          <w:p w14:paraId="54ABA908" w14:textId="77777777" w:rsidR="00C174DD" w:rsidRDefault="00C174DD"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commentRangeStart w:id="24"/>
            <w:r>
              <w:rPr>
                <w:sz w:val="24"/>
                <w:szCs w:val="24"/>
              </w:rPr>
              <w:t>SUC_RicercaAuto</w:t>
            </w:r>
            <w:commentRangeEnd w:id="24"/>
            <w:r w:rsidR="00870B45">
              <w:rPr>
                <w:rStyle w:val="Rimandocommento"/>
                <w:b w:val="0"/>
                <w:bCs w:val="0"/>
                <w:color w:val="auto"/>
              </w:rPr>
              <w:commentReference w:id="24"/>
            </w:r>
          </w:p>
        </w:tc>
      </w:tr>
      <w:tr w:rsidR="00C174DD" w14:paraId="6591E78E" w14:textId="77777777" w:rsidTr="00991971">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1912" w:type="dxa"/>
          </w:tcPr>
          <w:p w14:paraId="56C2EE14" w14:textId="77777777" w:rsidR="00C174DD" w:rsidRDefault="00C174DD" w:rsidP="00991971">
            <w:pPr>
              <w:rPr>
                <w:sz w:val="24"/>
                <w:szCs w:val="24"/>
              </w:rPr>
            </w:pPr>
            <w:r>
              <w:rPr>
                <w:sz w:val="24"/>
                <w:szCs w:val="24"/>
              </w:rPr>
              <w:t>Attore</w:t>
            </w:r>
          </w:p>
        </w:tc>
        <w:tc>
          <w:tcPr>
            <w:tcW w:w="8700" w:type="dxa"/>
            <w:gridSpan w:val="2"/>
          </w:tcPr>
          <w:p w14:paraId="0F345447" w14:textId="77777777" w:rsidR="00C174DD" w:rsidRDefault="00C174DD"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7DCB0D8B" w14:textId="77777777" w:rsidTr="00A82FD1">
        <w:tblPrEx>
          <w:tblW w:w="10612" w:type="dxa"/>
          <w:tblPrExChange w:id="25" w:author="MATTIA CAPRIO" w:date="2020-11-23T21:53:00Z">
            <w:tblPrEx>
              <w:tblW w:w="10612" w:type="dxa"/>
            </w:tblPrEx>
          </w:tblPrExChange>
        </w:tblPrEx>
        <w:trPr>
          <w:trHeight w:val="249"/>
          <w:trPrChange w:id="26" w:author="MATTIA CAPRIO" w:date="2020-11-23T21:53:00Z">
            <w:trPr>
              <w:trHeight w:val="249"/>
            </w:trPr>
          </w:trPrChange>
        </w:trPr>
        <w:tc>
          <w:tcPr>
            <w:cnfStyle w:val="001000000000" w:firstRow="0" w:lastRow="0" w:firstColumn="1" w:lastColumn="0" w:oddVBand="0" w:evenVBand="0" w:oddHBand="0" w:evenHBand="0" w:firstRowFirstColumn="0" w:firstRowLastColumn="0" w:lastRowFirstColumn="0" w:lastRowLastColumn="0"/>
            <w:tcW w:w="1912" w:type="dxa"/>
            <w:vMerge w:val="restart"/>
            <w:tcPrChange w:id="27" w:author="MATTIA CAPRIO" w:date="2020-11-23T21:53:00Z">
              <w:tcPr>
                <w:tcW w:w="1912" w:type="dxa"/>
                <w:vMerge w:val="restart"/>
              </w:tcPr>
            </w:tcPrChange>
          </w:tcPr>
          <w:p w14:paraId="296D2288" w14:textId="77777777" w:rsidR="00C174DD" w:rsidRDefault="00C174DD" w:rsidP="00991971">
            <w:pPr>
              <w:rPr>
                <w:sz w:val="24"/>
                <w:szCs w:val="24"/>
              </w:rPr>
            </w:pPr>
            <w:r>
              <w:rPr>
                <w:sz w:val="24"/>
                <w:szCs w:val="24"/>
              </w:rPr>
              <w:t>Flusso di Eventi</w:t>
            </w:r>
          </w:p>
        </w:tc>
        <w:tc>
          <w:tcPr>
            <w:tcW w:w="4179" w:type="dxa"/>
            <w:tcBorders>
              <w:right w:val="single" w:sz="4" w:space="0" w:color="auto"/>
            </w:tcBorders>
            <w:tcPrChange w:id="28" w:author="MATTIA CAPRIO" w:date="2020-11-23T21:53:00Z">
              <w:tcPr>
                <w:tcW w:w="4454" w:type="dxa"/>
                <w:tcBorders>
                  <w:right w:val="single" w:sz="4" w:space="0" w:color="auto"/>
                </w:tcBorders>
              </w:tcPr>
            </w:tcPrChange>
          </w:tcPr>
          <w:p w14:paraId="5AD27D1E"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521" w:type="dxa"/>
            <w:tcBorders>
              <w:left w:val="single" w:sz="4" w:space="0" w:color="auto"/>
            </w:tcBorders>
            <w:tcPrChange w:id="29" w:author="MATTIA CAPRIO" w:date="2020-11-23T21:53:00Z">
              <w:tcPr>
                <w:tcW w:w="4246" w:type="dxa"/>
                <w:tcBorders>
                  <w:left w:val="single" w:sz="4" w:space="0" w:color="auto"/>
                </w:tcBorders>
              </w:tcPr>
            </w:tcPrChange>
          </w:tcPr>
          <w:p w14:paraId="5816CD33" w14:textId="77777777" w:rsidR="00C174DD" w:rsidRPr="00535DFE" w:rsidRDefault="00C174DD"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6DD7CD50" w14:textId="77777777" w:rsidTr="00A82FD1">
        <w:tblPrEx>
          <w:tblW w:w="10612" w:type="dxa"/>
          <w:tblPrExChange w:id="30" w:author="MATTIA CAPRIO" w:date="2020-11-23T21:53:00Z">
            <w:tblPrEx>
              <w:tblW w:w="10612" w:type="dxa"/>
            </w:tblPrEx>
          </w:tblPrExChange>
        </w:tblPrEx>
        <w:trPr>
          <w:cnfStyle w:val="000000100000" w:firstRow="0" w:lastRow="0" w:firstColumn="0" w:lastColumn="0" w:oddVBand="0" w:evenVBand="0" w:oddHBand="1" w:evenHBand="0" w:firstRowFirstColumn="0" w:firstRowLastColumn="0" w:lastRowFirstColumn="0" w:lastRowLastColumn="0"/>
          <w:trHeight w:val="804"/>
          <w:trPrChange w:id="31" w:author="MATTIA CAPRIO" w:date="2020-11-23T21:53:00Z">
            <w:trPr>
              <w:trHeight w:val="804"/>
            </w:trPr>
          </w:trPrChange>
        </w:trPr>
        <w:tc>
          <w:tcPr>
            <w:cnfStyle w:val="001000000000" w:firstRow="0" w:lastRow="0" w:firstColumn="1" w:lastColumn="0" w:oddVBand="0" w:evenVBand="0" w:oddHBand="0" w:evenHBand="0" w:firstRowFirstColumn="0" w:firstRowLastColumn="0" w:lastRowFirstColumn="0" w:lastRowLastColumn="0"/>
            <w:tcW w:w="1912" w:type="dxa"/>
            <w:vMerge/>
            <w:tcPrChange w:id="32" w:author="MATTIA CAPRIO" w:date="2020-11-23T21:53:00Z">
              <w:tcPr>
                <w:tcW w:w="1912" w:type="dxa"/>
                <w:vMerge/>
              </w:tcPr>
            </w:tcPrChange>
          </w:tcPr>
          <w:p w14:paraId="71D37C8A" w14:textId="77777777" w:rsidR="00C174DD" w:rsidRDefault="00C174DD"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79" w:type="dxa"/>
            <w:tcBorders>
              <w:right w:val="single" w:sz="4" w:space="0" w:color="auto"/>
            </w:tcBorders>
            <w:tcPrChange w:id="33" w:author="MATTIA CAPRIO" w:date="2020-11-23T21:53:00Z">
              <w:tcPr>
                <w:tcW w:w="4454" w:type="dxa"/>
                <w:tcBorders>
                  <w:right w:val="single" w:sz="4" w:space="0" w:color="auto"/>
                </w:tcBorders>
              </w:tcPr>
            </w:tcPrChange>
          </w:tcPr>
          <w:p w14:paraId="595D9B77" w14:textId="77777777" w:rsidR="00C174DD" w:rsidRPr="001C52B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di effettuare una ricerca sulla piattaforma.</w:t>
            </w:r>
          </w:p>
        </w:tc>
        <w:tc>
          <w:tcPr>
            <w:tcW w:w="4521" w:type="dxa"/>
            <w:tcBorders>
              <w:left w:val="single" w:sz="4" w:space="0" w:color="auto"/>
            </w:tcBorders>
            <w:tcPrChange w:id="34" w:author="MATTIA CAPRIO" w:date="2020-11-23T21:53:00Z">
              <w:tcPr>
                <w:tcW w:w="4246" w:type="dxa"/>
                <w:tcBorders>
                  <w:left w:val="single" w:sz="4" w:space="0" w:color="auto"/>
                </w:tcBorders>
              </w:tcPr>
            </w:tcPrChange>
          </w:tcPr>
          <w:p w14:paraId="7721FC45"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BB7245" w14:paraId="0BEE2837" w14:textId="77777777" w:rsidTr="00A82FD1">
        <w:tblPrEx>
          <w:tblW w:w="10612" w:type="dxa"/>
          <w:tblPrExChange w:id="35" w:author="MATTIA CAPRIO" w:date="2020-11-23T21:53:00Z">
            <w:tblPrEx>
              <w:tblW w:w="10612" w:type="dxa"/>
            </w:tblPrEx>
          </w:tblPrExChange>
        </w:tblPrEx>
        <w:trPr>
          <w:trHeight w:val="2031"/>
          <w:trPrChange w:id="36" w:author="MATTIA CAPRIO" w:date="2020-11-23T21:53:00Z">
            <w:trPr>
              <w:trHeight w:val="2031"/>
            </w:trPr>
          </w:trPrChange>
        </w:trPr>
        <w:tc>
          <w:tcPr>
            <w:cnfStyle w:val="001000000000" w:firstRow="0" w:lastRow="0" w:firstColumn="1" w:lastColumn="0" w:oddVBand="0" w:evenVBand="0" w:oddHBand="0" w:evenHBand="0" w:firstRowFirstColumn="0" w:firstRowLastColumn="0" w:lastRowFirstColumn="0" w:lastRowLastColumn="0"/>
            <w:tcW w:w="1912" w:type="dxa"/>
            <w:vMerge/>
            <w:tcPrChange w:id="37" w:author="MATTIA CAPRIO" w:date="2020-11-23T21:53:00Z">
              <w:tcPr>
                <w:tcW w:w="1912" w:type="dxa"/>
                <w:vMerge/>
              </w:tcPr>
            </w:tcPrChange>
          </w:tcPr>
          <w:p w14:paraId="0AEC65C9" w14:textId="77777777" w:rsidR="00C174DD" w:rsidRDefault="00C174DD" w:rsidP="00991971">
            <w:pPr>
              <w:rPr>
                <w:sz w:val="24"/>
                <w:szCs w:val="24"/>
              </w:rPr>
            </w:pPr>
          </w:p>
        </w:tc>
        <w:tc>
          <w:tcPr>
            <w:tcW w:w="4179" w:type="dxa"/>
            <w:tcBorders>
              <w:right w:val="single" w:sz="4" w:space="0" w:color="auto"/>
            </w:tcBorders>
            <w:tcPrChange w:id="38" w:author="MATTIA CAPRIO" w:date="2020-11-23T21:53:00Z">
              <w:tcPr>
                <w:tcW w:w="4454" w:type="dxa"/>
                <w:tcBorders>
                  <w:right w:val="single" w:sz="4" w:space="0" w:color="auto"/>
                </w:tcBorders>
              </w:tcPr>
            </w:tcPrChange>
          </w:tcPr>
          <w:p w14:paraId="2A097CE7"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21" w:type="dxa"/>
            <w:tcBorders>
              <w:left w:val="single" w:sz="4" w:space="0" w:color="auto"/>
            </w:tcBorders>
            <w:tcPrChange w:id="39" w:author="MATTIA CAPRIO" w:date="2020-11-23T21:53:00Z">
              <w:tcPr>
                <w:tcW w:w="4246" w:type="dxa"/>
                <w:tcBorders>
                  <w:left w:val="single" w:sz="4" w:space="0" w:color="auto"/>
                </w:tcBorders>
              </w:tcPr>
            </w:tcPrChange>
          </w:tcPr>
          <w:p w14:paraId="49097C30"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restituisce a Marco la pagina per effettuare la ricerca sulla piattaforma contenente un form di sottomissione nel quale selezionare la tipologia, la marca e il modello dell’auto.</w:t>
            </w:r>
          </w:p>
        </w:tc>
      </w:tr>
      <w:tr w:rsidR="00C174DD" w14:paraId="3771020E" w14:textId="77777777" w:rsidTr="00A82FD1">
        <w:tblPrEx>
          <w:tblW w:w="10612" w:type="dxa"/>
          <w:tblPrExChange w:id="40" w:author="MATTIA CAPRIO" w:date="2020-11-23T21:53:00Z">
            <w:tblPrEx>
              <w:tblW w:w="10612" w:type="dxa"/>
            </w:tblPrEx>
          </w:tblPrExChange>
        </w:tblPrEx>
        <w:trPr>
          <w:cnfStyle w:val="000000100000" w:firstRow="0" w:lastRow="0" w:firstColumn="0" w:lastColumn="0" w:oddVBand="0" w:evenVBand="0" w:oddHBand="1" w:evenHBand="0" w:firstRowFirstColumn="0" w:firstRowLastColumn="0" w:lastRowFirstColumn="0" w:lastRowLastColumn="0"/>
          <w:trHeight w:val="517"/>
          <w:trPrChange w:id="41" w:author="MATTIA CAPRIO" w:date="2020-11-23T21:53:00Z">
            <w:trPr>
              <w:trHeight w:val="517"/>
            </w:trPr>
          </w:trPrChange>
        </w:trPr>
        <w:tc>
          <w:tcPr>
            <w:cnfStyle w:val="001000000000" w:firstRow="0" w:lastRow="0" w:firstColumn="1" w:lastColumn="0" w:oddVBand="0" w:evenVBand="0" w:oddHBand="0" w:evenHBand="0" w:firstRowFirstColumn="0" w:firstRowLastColumn="0" w:lastRowFirstColumn="0" w:lastRowLastColumn="0"/>
            <w:tcW w:w="1912" w:type="dxa"/>
            <w:vMerge/>
            <w:tcPrChange w:id="42" w:author="MATTIA CAPRIO" w:date="2020-11-23T21:53:00Z">
              <w:tcPr>
                <w:tcW w:w="1912" w:type="dxa"/>
                <w:vMerge/>
              </w:tcPr>
            </w:tcPrChange>
          </w:tcPr>
          <w:p w14:paraId="4A89733D" w14:textId="77777777" w:rsidR="00C174DD" w:rsidRDefault="00C174DD"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79" w:type="dxa"/>
            <w:tcBorders>
              <w:right w:val="single" w:sz="4" w:space="0" w:color="auto"/>
            </w:tcBorders>
            <w:tcPrChange w:id="43" w:author="MATTIA CAPRIO" w:date="2020-11-23T21:53:00Z">
              <w:tcPr>
                <w:tcW w:w="4454" w:type="dxa"/>
                <w:tcBorders>
                  <w:right w:val="single" w:sz="4" w:space="0" w:color="auto"/>
                </w:tcBorders>
              </w:tcPr>
            </w:tcPrChange>
          </w:tcPr>
          <w:p w14:paraId="1616B9EA" w14:textId="77777777" w:rsidR="00C174DD" w:rsidRPr="001C52B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Marco sceglie tra i valori disponibili e sottomette il form al sistema.</w:t>
            </w:r>
          </w:p>
        </w:tc>
        <w:tc>
          <w:tcPr>
            <w:tcW w:w="4521" w:type="dxa"/>
            <w:tcBorders>
              <w:left w:val="single" w:sz="4" w:space="0" w:color="auto"/>
            </w:tcBorders>
            <w:tcPrChange w:id="44" w:author="MATTIA CAPRIO" w:date="2020-11-23T21:53:00Z">
              <w:tcPr>
                <w:tcW w:w="4246" w:type="dxa"/>
                <w:tcBorders>
                  <w:left w:val="single" w:sz="4" w:space="0" w:color="auto"/>
                </w:tcBorders>
              </w:tcPr>
            </w:tcPrChange>
          </w:tcPr>
          <w:p w14:paraId="00E6F5D1" w14:textId="77777777" w:rsidR="00C174DD"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620F45" w14:paraId="44254CCF" w14:textId="77777777" w:rsidTr="00A82FD1">
        <w:tblPrEx>
          <w:tblW w:w="10612" w:type="dxa"/>
          <w:tblPrExChange w:id="45" w:author="MATTIA CAPRIO" w:date="2020-11-23T21:53:00Z">
            <w:tblPrEx>
              <w:tblW w:w="10612" w:type="dxa"/>
            </w:tblPrEx>
          </w:tblPrExChange>
        </w:tblPrEx>
        <w:trPr>
          <w:trHeight w:val="838"/>
          <w:trPrChange w:id="46" w:author="MATTIA CAPRIO" w:date="2020-11-23T21:53:00Z">
            <w:trPr>
              <w:trHeight w:val="838"/>
            </w:trPr>
          </w:trPrChange>
        </w:trPr>
        <w:tc>
          <w:tcPr>
            <w:cnfStyle w:val="001000000000" w:firstRow="0" w:lastRow="0" w:firstColumn="1" w:lastColumn="0" w:oddVBand="0" w:evenVBand="0" w:oddHBand="0" w:evenHBand="0" w:firstRowFirstColumn="0" w:firstRowLastColumn="0" w:lastRowFirstColumn="0" w:lastRowLastColumn="0"/>
            <w:tcW w:w="1912" w:type="dxa"/>
            <w:vMerge/>
            <w:tcPrChange w:id="47" w:author="MATTIA CAPRIO" w:date="2020-11-23T21:53:00Z">
              <w:tcPr>
                <w:tcW w:w="1912" w:type="dxa"/>
                <w:vMerge/>
              </w:tcPr>
            </w:tcPrChange>
          </w:tcPr>
          <w:p w14:paraId="0568B699" w14:textId="77777777" w:rsidR="00C174DD" w:rsidRDefault="00C174DD" w:rsidP="00991971">
            <w:pPr>
              <w:rPr>
                <w:sz w:val="24"/>
                <w:szCs w:val="24"/>
              </w:rPr>
            </w:pPr>
          </w:p>
        </w:tc>
        <w:tc>
          <w:tcPr>
            <w:tcW w:w="4179" w:type="dxa"/>
            <w:tcBorders>
              <w:right w:val="single" w:sz="4" w:space="0" w:color="auto"/>
            </w:tcBorders>
            <w:tcPrChange w:id="48" w:author="MATTIA CAPRIO" w:date="2020-11-23T21:53:00Z">
              <w:tcPr>
                <w:tcW w:w="4454" w:type="dxa"/>
                <w:tcBorders>
                  <w:right w:val="single" w:sz="4" w:space="0" w:color="auto"/>
                </w:tcBorders>
              </w:tcPr>
            </w:tcPrChange>
          </w:tcPr>
          <w:p w14:paraId="1D31AC8E" w14:textId="77777777" w:rsidR="00C174DD"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21" w:type="dxa"/>
            <w:tcBorders>
              <w:left w:val="single" w:sz="4" w:space="0" w:color="auto"/>
            </w:tcBorders>
            <w:tcPrChange w:id="49" w:author="MATTIA CAPRIO" w:date="2020-11-23T21:53:00Z">
              <w:tcPr>
                <w:tcW w:w="4246" w:type="dxa"/>
                <w:tcBorders>
                  <w:left w:val="single" w:sz="4" w:space="0" w:color="auto"/>
                </w:tcBorders>
              </w:tcPr>
            </w:tcPrChange>
          </w:tcPr>
          <w:p w14:paraId="15B57411" w14:textId="77777777"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Pr="001C52BB">
              <w:rPr>
                <w:sz w:val="24"/>
                <w:szCs w:val="24"/>
              </w:rPr>
              <w:t>Il sistema effettua la ricerca dell’auto utilizzando i valori inseriti dall’utente.</w:t>
            </w:r>
          </w:p>
          <w:p w14:paraId="6D3277A8" w14:textId="795513D2" w:rsidR="00C174DD" w:rsidRPr="001C52BB"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sidRPr="001C52BB">
              <w:rPr>
                <w:sz w:val="24"/>
                <w:szCs w:val="24"/>
              </w:rPr>
              <w:t>Restituisce i modelli dell’auto</w:t>
            </w:r>
            <w:ins w:id="50" w:author="MATTIA CAPRIO" w:date="2020-11-23T22:33:00Z">
              <w:r w:rsidR="008F3293">
                <w:rPr>
                  <w:sz w:val="24"/>
                  <w:szCs w:val="24"/>
                </w:rPr>
                <w:t xml:space="preserve"> </w:t>
              </w:r>
            </w:ins>
            <w:del w:id="51" w:author="MATTIA CAPRIO" w:date="2020-11-23T22:33:00Z">
              <w:r w:rsidRPr="001C52BB" w:rsidDel="008F3293">
                <w:rPr>
                  <w:sz w:val="24"/>
                  <w:szCs w:val="24"/>
                </w:rPr>
                <w:delText xml:space="preserve">, se disponibili, </w:delText>
              </w:r>
            </w:del>
            <w:r w:rsidRPr="001C52BB">
              <w:rPr>
                <w:sz w:val="24"/>
                <w:szCs w:val="24"/>
              </w:rPr>
              <w:t>aventi le caratteristiche selezionate da Marco</w:t>
            </w:r>
            <w:ins w:id="52" w:author="MATTIA CAPRIO" w:date="2020-11-23T22:33:00Z">
              <w:r w:rsidR="008F3293">
                <w:rPr>
                  <w:sz w:val="24"/>
                  <w:szCs w:val="24"/>
                </w:rPr>
                <w:t>.</w:t>
              </w:r>
            </w:ins>
          </w:p>
        </w:tc>
      </w:tr>
      <w:tr w:rsidR="00C174DD" w:rsidRPr="00BB7245" w14:paraId="1EA6F2D6" w14:textId="77777777" w:rsidTr="00A82FD1">
        <w:tblPrEx>
          <w:tblW w:w="10612" w:type="dxa"/>
          <w:tblPrExChange w:id="53" w:author="MATTIA CAPRIO" w:date="2020-11-23T21:53:00Z">
            <w:tblPrEx>
              <w:tblW w:w="10612" w:type="dxa"/>
            </w:tblPrEx>
          </w:tblPrExChange>
        </w:tblPrEx>
        <w:trPr>
          <w:cnfStyle w:val="000000100000" w:firstRow="0" w:lastRow="0" w:firstColumn="0" w:lastColumn="0" w:oddVBand="0" w:evenVBand="0" w:oddHBand="1" w:evenHBand="0" w:firstRowFirstColumn="0" w:firstRowLastColumn="0" w:lastRowFirstColumn="0" w:lastRowLastColumn="0"/>
          <w:trHeight w:val="985"/>
          <w:trPrChange w:id="54" w:author="MATTIA CAPRIO" w:date="2020-11-23T21:53:00Z">
            <w:trPr>
              <w:trHeight w:val="985"/>
            </w:trPr>
          </w:trPrChange>
        </w:trPr>
        <w:tc>
          <w:tcPr>
            <w:cnfStyle w:val="001000000000" w:firstRow="0" w:lastRow="0" w:firstColumn="1" w:lastColumn="0" w:oddVBand="0" w:evenVBand="0" w:oddHBand="0" w:evenHBand="0" w:firstRowFirstColumn="0" w:firstRowLastColumn="0" w:lastRowFirstColumn="0" w:lastRowLastColumn="0"/>
            <w:tcW w:w="1912" w:type="dxa"/>
            <w:vMerge/>
            <w:tcPrChange w:id="55" w:author="MATTIA CAPRIO" w:date="2020-11-23T21:53:00Z">
              <w:tcPr>
                <w:tcW w:w="1912" w:type="dxa"/>
                <w:vMerge/>
              </w:tcPr>
            </w:tcPrChange>
          </w:tcPr>
          <w:p w14:paraId="660086E0" w14:textId="77777777" w:rsidR="00C174DD" w:rsidRDefault="00C174DD"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79" w:type="dxa"/>
            <w:tcBorders>
              <w:right w:val="single" w:sz="4" w:space="0" w:color="auto"/>
            </w:tcBorders>
            <w:tcPrChange w:id="56" w:author="MATTIA CAPRIO" w:date="2020-11-23T21:53:00Z">
              <w:tcPr>
                <w:tcW w:w="4454" w:type="dxa"/>
                <w:tcBorders>
                  <w:right w:val="single" w:sz="4" w:space="0" w:color="auto"/>
                </w:tcBorders>
              </w:tcPr>
            </w:tcPrChange>
          </w:tcPr>
          <w:p w14:paraId="3D432BDF" w14:textId="77777777" w:rsidR="00C174DD" w:rsidRPr="00371329"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Pr="00371329">
              <w:rPr>
                <w:sz w:val="24"/>
                <w:szCs w:val="24"/>
              </w:rPr>
              <w:t>Marco vede i modelli restituiti dalla piattaforma e sceglie quello che più lo aggrada.</w:t>
            </w:r>
          </w:p>
        </w:tc>
        <w:tc>
          <w:tcPr>
            <w:tcW w:w="4521" w:type="dxa"/>
            <w:tcBorders>
              <w:left w:val="single" w:sz="4" w:space="0" w:color="auto"/>
            </w:tcBorders>
            <w:tcPrChange w:id="57" w:author="MATTIA CAPRIO" w:date="2020-11-23T21:53:00Z">
              <w:tcPr>
                <w:tcW w:w="4246" w:type="dxa"/>
                <w:tcBorders>
                  <w:left w:val="single" w:sz="4" w:space="0" w:color="auto"/>
                </w:tcBorders>
              </w:tcPr>
            </w:tcPrChange>
          </w:tcPr>
          <w:p w14:paraId="54F6E473" w14:textId="77777777" w:rsidR="00C174DD" w:rsidRPr="00423D2B" w:rsidRDefault="00C174DD"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BB7245" w14:paraId="509F1514" w14:textId="77777777" w:rsidTr="00A82FD1">
        <w:tblPrEx>
          <w:tblW w:w="10612" w:type="dxa"/>
          <w:tblPrExChange w:id="58" w:author="MATTIA CAPRIO" w:date="2020-11-23T21:53:00Z">
            <w:tblPrEx>
              <w:tblW w:w="10612" w:type="dxa"/>
            </w:tblPrEx>
          </w:tblPrExChange>
        </w:tblPrEx>
        <w:trPr>
          <w:trHeight w:val="940"/>
          <w:trPrChange w:id="59" w:author="MATTIA CAPRIO" w:date="2020-11-23T21:53:00Z">
            <w:trPr>
              <w:trHeight w:val="940"/>
            </w:trPr>
          </w:trPrChange>
        </w:trPr>
        <w:tc>
          <w:tcPr>
            <w:cnfStyle w:val="001000000000" w:firstRow="0" w:lastRow="0" w:firstColumn="1" w:lastColumn="0" w:oddVBand="0" w:evenVBand="0" w:oddHBand="0" w:evenHBand="0" w:firstRowFirstColumn="0" w:firstRowLastColumn="0" w:lastRowFirstColumn="0" w:lastRowLastColumn="0"/>
            <w:tcW w:w="1912" w:type="dxa"/>
            <w:vMerge/>
            <w:tcPrChange w:id="60" w:author="MATTIA CAPRIO" w:date="2020-11-23T21:53:00Z">
              <w:tcPr>
                <w:tcW w:w="1912" w:type="dxa"/>
                <w:vMerge/>
              </w:tcPr>
            </w:tcPrChange>
          </w:tcPr>
          <w:p w14:paraId="05BEB42B" w14:textId="77777777" w:rsidR="00C174DD" w:rsidRDefault="00C174DD" w:rsidP="00991971">
            <w:pPr>
              <w:rPr>
                <w:sz w:val="24"/>
                <w:szCs w:val="24"/>
              </w:rPr>
            </w:pPr>
          </w:p>
        </w:tc>
        <w:tc>
          <w:tcPr>
            <w:tcW w:w="4179" w:type="dxa"/>
            <w:tcBorders>
              <w:right w:val="single" w:sz="4" w:space="0" w:color="auto"/>
            </w:tcBorders>
            <w:tcPrChange w:id="61" w:author="MATTIA CAPRIO" w:date="2020-11-23T21:53:00Z">
              <w:tcPr>
                <w:tcW w:w="4454" w:type="dxa"/>
                <w:tcBorders>
                  <w:right w:val="single" w:sz="4" w:space="0" w:color="auto"/>
                </w:tcBorders>
              </w:tcPr>
            </w:tcPrChange>
          </w:tcPr>
          <w:p w14:paraId="0012807C" w14:textId="77777777" w:rsidR="00C174DD" w:rsidRPr="002B70FE"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21" w:type="dxa"/>
            <w:tcBorders>
              <w:left w:val="single" w:sz="4" w:space="0" w:color="auto"/>
            </w:tcBorders>
            <w:tcPrChange w:id="62" w:author="MATTIA CAPRIO" w:date="2020-11-23T21:53:00Z">
              <w:tcPr>
                <w:tcW w:w="4246" w:type="dxa"/>
                <w:tcBorders>
                  <w:left w:val="single" w:sz="4" w:space="0" w:color="auto"/>
                </w:tcBorders>
              </w:tcPr>
            </w:tcPrChange>
          </w:tcPr>
          <w:p w14:paraId="60D7C4A0" w14:textId="77777777" w:rsidR="00C174DD" w:rsidRPr="00371329" w:rsidRDefault="00C174DD"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371329">
              <w:rPr>
                <w:sz w:val="24"/>
                <w:szCs w:val="24"/>
              </w:rPr>
              <w:t>Il sistema restituisce tutte le auto disponibili corrispondenti al modello richiesto.</w:t>
            </w:r>
          </w:p>
        </w:tc>
      </w:tr>
    </w:tbl>
    <w:p w14:paraId="2C4E97E4" w14:textId="5E25DA7F" w:rsidR="000863AE" w:rsidRDefault="000863AE" w:rsidP="00FF6F12">
      <w:pPr>
        <w:tabs>
          <w:tab w:val="left" w:pos="2130"/>
        </w:tabs>
        <w:rPr>
          <w:sz w:val="28"/>
          <w:szCs w:val="28"/>
        </w:rPr>
      </w:pPr>
    </w:p>
    <w:tbl>
      <w:tblPr>
        <w:tblStyle w:val="Tabellagriglia5scura-colore1"/>
        <w:tblpPr w:leftFromText="141" w:rightFromText="141" w:vertAnchor="text" w:horzAnchor="margin" w:tblpY="383"/>
        <w:tblW w:w="10583" w:type="dxa"/>
        <w:tblLook w:val="04A0" w:firstRow="1" w:lastRow="0" w:firstColumn="1" w:lastColumn="0" w:noHBand="0" w:noVBand="1"/>
      </w:tblPr>
      <w:tblGrid>
        <w:gridCol w:w="1907"/>
        <w:gridCol w:w="4184"/>
        <w:gridCol w:w="4492"/>
        <w:tblGridChange w:id="63">
          <w:tblGrid>
            <w:gridCol w:w="1907"/>
            <w:gridCol w:w="4442"/>
            <w:gridCol w:w="4234"/>
          </w:tblGrid>
        </w:tblGridChange>
      </w:tblGrid>
      <w:tr w:rsidR="00C174DD" w14:paraId="6D184B82" w14:textId="77777777" w:rsidTr="00C174D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6DEE5249" w14:textId="77777777" w:rsidR="00C174DD" w:rsidRDefault="00C174DD" w:rsidP="00C174DD">
            <w:pPr>
              <w:rPr>
                <w:sz w:val="24"/>
                <w:szCs w:val="24"/>
              </w:rPr>
            </w:pPr>
            <w:r>
              <w:rPr>
                <w:sz w:val="24"/>
                <w:szCs w:val="24"/>
              </w:rPr>
              <w:t>Nome Scenario</w:t>
            </w:r>
          </w:p>
        </w:tc>
        <w:tc>
          <w:tcPr>
            <w:tcW w:w="8676" w:type="dxa"/>
            <w:gridSpan w:val="2"/>
          </w:tcPr>
          <w:p w14:paraId="6AD79FBF" w14:textId="77777777" w:rsidR="00C174DD" w:rsidRDefault="00C174DD" w:rsidP="00C174DD">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SUC_VisualizzazioneModello</w:t>
            </w:r>
          </w:p>
        </w:tc>
      </w:tr>
      <w:tr w:rsidR="00C174DD" w14:paraId="519AEBDC" w14:textId="77777777" w:rsidTr="00C174D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5815B46F" w14:textId="77777777" w:rsidR="00C174DD" w:rsidRDefault="00C174DD" w:rsidP="00C174DD">
            <w:pPr>
              <w:rPr>
                <w:sz w:val="24"/>
                <w:szCs w:val="24"/>
              </w:rPr>
            </w:pPr>
            <w:r>
              <w:rPr>
                <w:sz w:val="24"/>
                <w:szCs w:val="24"/>
              </w:rPr>
              <w:t>Attore</w:t>
            </w:r>
          </w:p>
        </w:tc>
        <w:tc>
          <w:tcPr>
            <w:tcW w:w="8676" w:type="dxa"/>
            <w:gridSpan w:val="2"/>
          </w:tcPr>
          <w:p w14:paraId="53B7EA0E" w14:textId="77777777" w:rsidR="00C174DD" w:rsidRDefault="00C174DD" w:rsidP="00C174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Marco: Utente</w:t>
            </w:r>
          </w:p>
        </w:tc>
      </w:tr>
      <w:tr w:rsidR="00C174DD" w:rsidRPr="00535DFE" w14:paraId="427BD38A" w14:textId="77777777" w:rsidTr="00A82FD1">
        <w:tblPrEx>
          <w:tblW w:w="10583" w:type="dxa"/>
          <w:tblPrExChange w:id="64" w:author="MATTIA CAPRIO" w:date="2020-11-23T21:53:00Z">
            <w:tblPrEx>
              <w:tblW w:w="10583" w:type="dxa"/>
            </w:tblPrEx>
          </w:tblPrExChange>
        </w:tblPrEx>
        <w:trPr>
          <w:trHeight w:val="246"/>
          <w:trPrChange w:id="65" w:author="MATTIA CAPRIO" w:date="2020-11-23T21:53:00Z">
            <w:trPr>
              <w:trHeight w:val="246"/>
            </w:trPr>
          </w:trPrChange>
        </w:trPr>
        <w:tc>
          <w:tcPr>
            <w:cnfStyle w:val="001000000000" w:firstRow="0" w:lastRow="0" w:firstColumn="1" w:lastColumn="0" w:oddVBand="0" w:evenVBand="0" w:oddHBand="0" w:evenHBand="0" w:firstRowFirstColumn="0" w:firstRowLastColumn="0" w:lastRowFirstColumn="0" w:lastRowLastColumn="0"/>
            <w:tcW w:w="1907" w:type="dxa"/>
            <w:vMerge w:val="restart"/>
            <w:tcPrChange w:id="66" w:author="MATTIA CAPRIO" w:date="2020-11-23T21:53:00Z">
              <w:tcPr>
                <w:tcW w:w="1907" w:type="dxa"/>
                <w:vMerge w:val="restart"/>
              </w:tcPr>
            </w:tcPrChange>
          </w:tcPr>
          <w:p w14:paraId="3F57296B" w14:textId="77777777" w:rsidR="00C174DD" w:rsidRDefault="00C174DD" w:rsidP="00C174DD">
            <w:pPr>
              <w:rPr>
                <w:sz w:val="24"/>
                <w:szCs w:val="24"/>
              </w:rPr>
            </w:pPr>
            <w:r>
              <w:rPr>
                <w:sz w:val="24"/>
                <w:szCs w:val="24"/>
              </w:rPr>
              <w:t>Flusso di Eventi</w:t>
            </w:r>
          </w:p>
        </w:tc>
        <w:tc>
          <w:tcPr>
            <w:tcW w:w="4184" w:type="dxa"/>
            <w:tcBorders>
              <w:right w:val="single" w:sz="4" w:space="0" w:color="auto"/>
            </w:tcBorders>
            <w:tcPrChange w:id="67" w:author="MATTIA CAPRIO" w:date="2020-11-23T21:53:00Z">
              <w:tcPr>
                <w:tcW w:w="4442" w:type="dxa"/>
                <w:tcBorders>
                  <w:right w:val="single" w:sz="4" w:space="0" w:color="auto"/>
                </w:tcBorders>
              </w:tcPr>
            </w:tcPrChange>
          </w:tcPr>
          <w:p w14:paraId="0DDCC730"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492" w:type="dxa"/>
            <w:tcBorders>
              <w:left w:val="single" w:sz="4" w:space="0" w:color="auto"/>
            </w:tcBorders>
            <w:tcPrChange w:id="68" w:author="MATTIA CAPRIO" w:date="2020-11-23T21:53:00Z">
              <w:tcPr>
                <w:tcW w:w="4234" w:type="dxa"/>
                <w:tcBorders>
                  <w:left w:val="single" w:sz="4" w:space="0" w:color="auto"/>
                </w:tcBorders>
              </w:tcPr>
            </w:tcPrChange>
          </w:tcPr>
          <w:p w14:paraId="69D243B1"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54A32803" w14:textId="77777777" w:rsidTr="00A82FD1">
        <w:tblPrEx>
          <w:tblW w:w="10583" w:type="dxa"/>
          <w:tblPrExChange w:id="69" w:author="MATTIA CAPRIO" w:date="2020-11-23T21:53:00Z">
            <w:tblPrEx>
              <w:tblW w:w="10583" w:type="dxa"/>
            </w:tblPrEx>
          </w:tblPrExChange>
        </w:tblPrEx>
        <w:trPr>
          <w:cnfStyle w:val="000000100000" w:firstRow="0" w:lastRow="0" w:firstColumn="0" w:lastColumn="0" w:oddVBand="0" w:evenVBand="0" w:oddHBand="1" w:evenHBand="0" w:firstRowFirstColumn="0" w:firstRowLastColumn="0" w:lastRowFirstColumn="0" w:lastRowLastColumn="0"/>
          <w:trHeight w:val="792"/>
          <w:trPrChange w:id="70" w:author="MATTIA CAPRIO" w:date="2020-11-23T21:53:00Z">
            <w:trPr>
              <w:trHeight w:val="792"/>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71" w:author="MATTIA CAPRIO" w:date="2020-11-23T21:53:00Z">
              <w:tcPr>
                <w:tcW w:w="1907" w:type="dxa"/>
                <w:vMerge/>
              </w:tcPr>
            </w:tcPrChange>
          </w:tcPr>
          <w:p w14:paraId="236F20BD" w14:textId="77777777" w:rsidR="00C174DD" w:rsidRDefault="00C174DD" w:rsidP="00C174DD">
            <w:pPr>
              <w:cnfStyle w:val="001000100000" w:firstRow="0" w:lastRow="0" w:firstColumn="1" w:lastColumn="0" w:oddVBand="0" w:evenVBand="0" w:oddHBand="1" w:evenHBand="0" w:firstRowFirstColumn="0" w:firstRowLastColumn="0" w:lastRowFirstColumn="0" w:lastRowLastColumn="0"/>
              <w:rPr>
                <w:sz w:val="24"/>
                <w:szCs w:val="24"/>
              </w:rPr>
            </w:pPr>
          </w:p>
        </w:tc>
        <w:tc>
          <w:tcPr>
            <w:tcW w:w="4184" w:type="dxa"/>
            <w:tcBorders>
              <w:right w:val="single" w:sz="4" w:space="0" w:color="auto"/>
            </w:tcBorders>
            <w:tcPrChange w:id="72" w:author="MATTIA CAPRIO" w:date="2020-11-23T21:53:00Z">
              <w:tcPr>
                <w:tcW w:w="4442" w:type="dxa"/>
                <w:tcBorders>
                  <w:right w:val="single" w:sz="4" w:space="0" w:color="auto"/>
                </w:tcBorders>
              </w:tcPr>
            </w:tcPrChange>
          </w:tcPr>
          <w:p w14:paraId="7947B0B3" w14:textId="24ECD2D5"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Marco richiede al sistema di mostrargli le caratteristiche di un modello da lui scelto</w:t>
            </w:r>
            <w:ins w:id="73" w:author="MATTIA CAPRIO" w:date="2020-11-23T21:40:00Z">
              <w:r w:rsidR="00870B45">
                <w:rPr>
                  <w:sz w:val="24"/>
                  <w:szCs w:val="24"/>
                </w:rPr>
                <w:t xml:space="preserve"> premendo sull’apposito bottone.</w:t>
              </w:r>
            </w:ins>
            <w:del w:id="74" w:author="MATTIA CAPRIO" w:date="2020-11-23T21:40:00Z">
              <w:r w:rsidRPr="001C52BB" w:rsidDel="00870B45">
                <w:rPr>
                  <w:sz w:val="24"/>
                  <w:szCs w:val="24"/>
                </w:rPr>
                <w:delText>.</w:delText>
              </w:r>
            </w:del>
          </w:p>
        </w:tc>
        <w:tc>
          <w:tcPr>
            <w:tcW w:w="4492" w:type="dxa"/>
            <w:tcBorders>
              <w:left w:val="single" w:sz="4" w:space="0" w:color="auto"/>
            </w:tcBorders>
            <w:tcPrChange w:id="75" w:author="MATTIA CAPRIO" w:date="2020-11-23T21:53:00Z">
              <w:tcPr>
                <w:tcW w:w="4234" w:type="dxa"/>
                <w:tcBorders>
                  <w:left w:val="single" w:sz="4" w:space="0" w:color="auto"/>
                </w:tcBorders>
              </w:tcPr>
            </w:tcPrChange>
          </w:tcPr>
          <w:p w14:paraId="4E52AC27" w14:textId="77777777" w:rsidR="00C174DD"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r w:rsidR="00C174DD" w:rsidRPr="00423D2B" w14:paraId="400C5ED0" w14:textId="77777777" w:rsidTr="00A82FD1">
        <w:tblPrEx>
          <w:tblW w:w="10583" w:type="dxa"/>
          <w:tblPrExChange w:id="76" w:author="MATTIA CAPRIO" w:date="2020-11-23T21:53:00Z">
            <w:tblPrEx>
              <w:tblW w:w="10583" w:type="dxa"/>
            </w:tblPrEx>
          </w:tblPrExChange>
        </w:tblPrEx>
        <w:trPr>
          <w:trHeight w:val="746"/>
          <w:trPrChange w:id="77" w:author="MATTIA CAPRIO" w:date="2020-11-23T21:53:00Z">
            <w:trPr>
              <w:trHeight w:val="746"/>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78" w:author="MATTIA CAPRIO" w:date="2020-11-23T21:53:00Z">
              <w:tcPr>
                <w:tcW w:w="1907" w:type="dxa"/>
                <w:vMerge/>
              </w:tcPr>
            </w:tcPrChange>
          </w:tcPr>
          <w:p w14:paraId="1242DEBF" w14:textId="77777777" w:rsidR="00C174DD" w:rsidRDefault="00C174DD" w:rsidP="00C174DD">
            <w:pPr>
              <w:rPr>
                <w:sz w:val="24"/>
                <w:szCs w:val="24"/>
              </w:rPr>
            </w:pPr>
          </w:p>
        </w:tc>
        <w:tc>
          <w:tcPr>
            <w:tcW w:w="4184" w:type="dxa"/>
            <w:tcBorders>
              <w:right w:val="single" w:sz="4" w:space="0" w:color="auto"/>
            </w:tcBorders>
            <w:tcPrChange w:id="79" w:author="MATTIA CAPRIO" w:date="2020-11-23T21:53:00Z">
              <w:tcPr>
                <w:tcW w:w="4442" w:type="dxa"/>
                <w:tcBorders>
                  <w:right w:val="single" w:sz="4" w:space="0" w:color="auto"/>
                </w:tcBorders>
              </w:tcPr>
            </w:tcPrChange>
          </w:tcPr>
          <w:p w14:paraId="2A680F31" w14:textId="77777777" w:rsidR="00C174DD"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p>
        </w:tc>
        <w:tc>
          <w:tcPr>
            <w:tcW w:w="4492" w:type="dxa"/>
            <w:tcBorders>
              <w:left w:val="single" w:sz="4" w:space="0" w:color="auto"/>
            </w:tcBorders>
            <w:tcPrChange w:id="80" w:author="MATTIA CAPRIO" w:date="2020-11-23T21:53:00Z">
              <w:tcPr>
                <w:tcW w:w="4234" w:type="dxa"/>
                <w:tcBorders>
                  <w:left w:val="single" w:sz="4" w:space="0" w:color="auto"/>
                </w:tcBorders>
              </w:tcPr>
            </w:tcPrChange>
          </w:tcPr>
          <w:p w14:paraId="751BA16A" w14:textId="77777777" w:rsidR="00C174DD" w:rsidRPr="001C52BB" w:rsidRDefault="00C174DD" w:rsidP="00C174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C52BB">
              <w:rPr>
                <w:sz w:val="24"/>
                <w:szCs w:val="24"/>
              </w:rPr>
              <w:t>Il sistema restituisce a Marco la pagina con il modello scelto.</w:t>
            </w:r>
          </w:p>
        </w:tc>
      </w:tr>
      <w:tr w:rsidR="00C174DD" w:rsidRPr="00494A7C" w14:paraId="7A72E40E" w14:textId="77777777" w:rsidTr="00A82FD1">
        <w:tblPrEx>
          <w:tblW w:w="10583" w:type="dxa"/>
          <w:tblPrExChange w:id="81" w:author="MATTIA CAPRIO" w:date="2020-11-23T21:53:00Z">
            <w:tblPrEx>
              <w:tblW w:w="10583" w:type="dxa"/>
            </w:tblPrEx>
          </w:tblPrExChange>
        </w:tblPrEx>
        <w:trPr>
          <w:cnfStyle w:val="000000100000" w:firstRow="0" w:lastRow="0" w:firstColumn="0" w:lastColumn="0" w:oddVBand="0" w:evenVBand="0" w:oddHBand="1" w:evenHBand="0" w:firstRowFirstColumn="0" w:firstRowLastColumn="0" w:lastRowFirstColumn="0" w:lastRowLastColumn="0"/>
          <w:trHeight w:val="510"/>
          <w:trPrChange w:id="82" w:author="MATTIA CAPRIO" w:date="2020-11-23T21:53:00Z">
            <w:trPr>
              <w:trHeight w:val="510"/>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83" w:author="MATTIA CAPRIO" w:date="2020-11-23T21:53:00Z">
              <w:tcPr>
                <w:tcW w:w="1907" w:type="dxa"/>
                <w:vMerge/>
              </w:tcPr>
            </w:tcPrChange>
          </w:tcPr>
          <w:p w14:paraId="359E1C6B" w14:textId="77777777" w:rsidR="00C174DD" w:rsidRDefault="00C174DD" w:rsidP="00C174DD">
            <w:pPr>
              <w:cnfStyle w:val="001000100000" w:firstRow="0" w:lastRow="0" w:firstColumn="1" w:lastColumn="0" w:oddVBand="0" w:evenVBand="0" w:oddHBand="1" w:evenHBand="0" w:firstRowFirstColumn="0" w:firstRowLastColumn="0" w:lastRowFirstColumn="0" w:lastRowLastColumn="0"/>
              <w:rPr>
                <w:sz w:val="24"/>
                <w:szCs w:val="24"/>
              </w:rPr>
            </w:pPr>
          </w:p>
        </w:tc>
        <w:tc>
          <w:tcPr>
            <w:tcW w:w="4184" w:type="dxa"/>
            <w:tcBorders>
              <w:right w:val="single" w:sz="4" w:space="0" w:color="auto"/>
            </w:tcBorders>
            <w:tcPrChange w:id="84" w:author="MATTIA CAPRIO" w:date="2020-11-23T21:53:00Z">
              <w:tcPr>
                <w:tcW w:w="4442" w:type="dxa"/>
                <w:tcBorders>
                  <w:right w:val="single" w:sz="4" w:space="0" w:color="auto"/>
                </w:tcBorders>
              </w:tcPr>
            </w:tcPrChange>
          </w:tcPr>
          <w:p w14:paraId="0DB4F9F5" w14:textId="6EE4CC45"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Pr="001C52BB">
              <w:rPr>
                <w:sz w:val="24"/>
                <w:szCs w:val="24"/>
              </w:rPr>
              <w:t>Marco visualizza la pagina con il modello da lui scelto</w:t>
            </w:r>
            <w:ins w:id="85" w:author="MATTIA CAPRIO" w:date="2020-11-23T21:40:00Z">
              <w:r w:rsidR="00870B45">
                <w:rPr>
                  <w:sz w:val="24"/>
                  <w:szCs w:val="24"/>
                </w:rPr>
                <w:t xml:space="preserve"> e le cor</w:t>
              </w:r>
            </w:ins>
            <w:ins w:id="86" w:author="MATTIA CAPRIO" w:date="2020-11-23T21:41:00Z">
              <w:r w:rsidR="00870B45">
                <w:rPr>
                  <w:sz w:val="24"/>
                  <w:szCs w:val="24"/>
                </w:rPr>
                <w:t>rispondenti caratteristiche</w:t>
              </w:r>
            </w:ins>
            <w:r w:rsidRPr="001C52BB">
              <w:rPr>
                <w:sz w:val="24"/>
                <w:szCs w:val="24"/>
              </w:rPr>
              <w:t>.</w:t>
            </w:r>
          </w:p>
        </w:tc>
        <w:tc>
          <w:tcPr>
            <w:tcW w:w="4492" w:type="dxa"/>
            <w:tcBorders>
              <w:left w:val="single" w:sz="4" w:space="0" w:color="auto"/>
            </w:tcBorders>
            <w:tcPrChange w:id="87" w:author="MATTIA CAPRIO" w:date="2020-11-23T21:53:00Z">
              <w:tcPr>
                <w:tcW w:w="4234" w:type="dxa"/>
                <w:tcBorders>
                  <w:left w:val="single" w:sz="4" w:space="0" w:color="auto"/>
                </w:tcBorders>
              </w:tcPr>
            </w:tcPrChange>
          </w:tcPr>
          <w:p w14:paraId="72E5F19C" w14:textId="77777777" w:rsidR="00C174DD" w:rsidRPr="00494A7C"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bl>
    <w:p w14:paraId="6D3C1DB7" w14:textId="364CDEAE" w:rsidR="000863AE" w:rsidRDefault="000863AE" w:rsidP="00FF6F12">
      <w:pPr>
        <w:tabs>
          <w:tab w:val="left" w:pos="2130"/>
        </w:tabs>
        <w:rPr>
          <w:sz w:val="28"/>
          <w:szCs w:val="28"/>
        </w:rPr>
      </w:pPr>
    </w:p>
    <w:p w14:paraId="445791C5" w14:textId="6E800549" w:rsidR="000863AE" w:rsidRDefault="000863AE" w:rsidP="00FF6F12">
      <w:pPr>
        <w:tabs>
          <w:tab w:val="left" w:pos="2130"/>
        </w:tabs>
        <w:rPr>
          <w:sz w:val="28"/>
          <w:szCs w:val="28"/>
        </w:rPr>
      </w:pPr>
    </w:p>
    <w:p w14:paraId="4057AFBD" w14:textId="7EFDC6FD" w:rsidR="000863AE" w:rsidRDefault="000863AE" w:rsidP="00FF6F12">
      <w:pPr>
        <w:tabs>
          <w:tab w:val="left" w:pos="2130"/>
        </w:tabs>
        <w:rPr>
          <w:sz w:val="28"/>
          <w:szCs w:val="28"/>
        </w:rPr>
      </w:pPr>
    </w:p>
    <w:p w14:paraId="68C7D63D" w14:textId="5572C597" w:rsidR="000863AE" w:rsidRDefault="000863AE" w:rsidP="00FF6F12">
      <w:pPr>
        <w:tabs>
          <w:tab w:val="left" w:pos="2130"/>
        </w:tabs>
        <w:rPr>
          <w:sz w:val="28"/>
          <w:szCs w:val="28"/>
        </w:rPr>
      </w:pPr>
    </w:p>
    <w:p w14:paraId="2F130D1F" w14:textId="08EB1AE2" w:rsidR="000863AE" w:rsidRDefault="000863AE" w:rsidP="00FF6F12">
      <w:pPr>
        <w:tabs>
          <w:tab w:val="left" w:pos="2130"/>
        </w:tabs>
        <w:rPr>
          <w:sz w:val="28"/>
          <w:szCs w:val="28"/>
        </w:rPr>
      </w:pPr>
    </w:p>
    <w:p w14:paraId="3E73018E" w14:textId="5D0F79EE" w:rsidR="000863AE" w:rsidRDefault="000863AE" w:rsidP="00FF6F12">
      <w:pPr>
        <w:tabs>
          <w:tab w:val="left" w:pos="2130"/>
        </w:tabs>
        <w:rPr>
          <w:sz w:val="28"/>
          <w:szCs w:val="28"/>
        </w:rPr>
      </w:pPr>
    </w:p>
    <w:p w14:paraId="35C57508" w14:textId="73277803" w:rsidR="000863AE" w:rsidRDefault="000863AE" w:rsidP="00FF6F12">
      <w:pPr>
        <w:tabs>
          <w:tab w:val="left" w:pos="2130"/>
        </w:tabs>
        <w:rPr>
          <w:sz w:val="28"/>
          <w:szCs w:val="28"/>
        </w:rPr>
      </w:pPr>
    </w:p>
    <w:tbl>
      <w:tblPr>
        <w:tblStyle w:val="Tabellagriglia5scura-colore1"/>
        <w:tblpPr w:leftFromText="141" w:rightFromText="141" w:vertAnchor="text" w:horzAnchor="margin" w:tblpY="126"/>
        <w:tblW w:w="0" w:type="auto"/>
        <w:tblLook w:val="04A0" w:firstRow="1" w:lastRow="0" w:firstColumn="1" w:lastColumn="0" w:noHBand="0" w:noVBand="1"/>
      </w:tblPr>
      <w:tblGrid>
        <w:gridCol w:w="1838"/>
        <w:gridCol w:w="4279"/>
        <w:gridCol w:w="4510"/>
      </w:tblGrid>
      <w:tr w:rsidR="00A82FD1" w14:paraId="0E884D36" w14:textId="77777777" w:rsidTr="00606DBA">
        <w:trPr>
          <w:cnfStyle w:val="100000000000" w:firstRow="1" w:lastRow="0" w:firstColumn="0" w:lastColumn="0" w:oddVBand="0" w:evenVBand="0" w:oddHBand="0" w:evenHBand="0" w:firstRowFirstColumn="0" w:firstRowLastColumn="0" w:lastRowFirstColumn="0" w:lastRowLastColumn="0"/>
          <w:ins w:id="88"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tcPr>
          <w:p w14:paraId="1982127A" w14:textId="77777777" w:rsidR="00A82FD1" w:rsidRDefault="00A82FD1" w:rsidP="00606DBA">
            <w:pPr>
              <w:rPr>
                <w:ins w:id="89" w:author="MATTIA CAPRIO" w:date="2020-11-23T21:54:00Z"/>
                <w:sz w:val="24"/>
                <w:szCs w:val="24"/>
              </w:rPr>
            </w:pPr>
            <w:ins w:id="90" w:author="MATTIA CAPRIO" w:date="2020-11-23T21:54:00Z">
              <w:r>
                <w:rPr>
                  <w:sz w:val="24"/>
                  <w:szCs w:val="24"/>
                </w:rPr>
                <w:lastRenderedPageBreak/>
                <w:t>Nome Scenario</w:t>
              </w:r>
            </w:ins>
          </w:p>
        </w:tc>
        <w:tc>
          <w:tcPr>
            <w:tcW w:w="8789" w:type="dxa"/>
            <w:gridSpan w:val="2"/>
          </w:tcPr>
          <w:p w14:paraId="2E0B9CBA" w14:textId="77777777" w:rsidR="00A82FD1" w:rsidRDefault="00A82FD1" w:rsidP="00606DBA">
            <w:pPr>
              <w:tabs>
                <w:tab w:val="left" w:pos="3423"/>
              </w:tabs>
              <w:jc w:val="center"/>
              <w:cnfStyle w:val="100000000000" w:firstRow="1" w:lastRow="0" w:firstColumn="0" w:lastColumn="0" w:oddVBand="0" w:evenVBand="0" w:oddHBand="0" w:evenHBand="0" w:firstRowFirstColumn="0" w:firstRowLastColumn="0" w:lastRowFirstColumn="0" w:lastRowLastColumn="0"/>
              <w:rPr>
                <w:ins w:id="91" w:author="MATTIA CAPRIO" w:date="2020-11-23T21:54:00Z"/>
                <w:sz w:val="24"/>
                <w:szCs w:val="24"/>
              </w:rPr>
            </w:pPr>
            <w:ins w:id="92" w:author="MATTIA CAPRIO" w:date="2020-11-23T21:54:00Z">
              <w:r>
                <w:rPr>
                  <w:sz w:val="24"/>
                  <w:szCs w:val="24"/>
                </w:rPr>
                <w:t>SUC_ConsultazioneCatalogo</w:t>
              </w:r>
            </w:ins>
          </w:p>
        </w:tc>
      </w:tr>
      <w:tr w:rsidR="00A82FD1" w14:paraId="06530D29" w14:textId="77777777" w:rsidTr="00606DBA">
        <w:trPr>
          <w:cnfStyle w:val="000000100000" w:firstRow="0" w:lastRow="0" w:firstColumn="0" w:lastColumn="0" w:oddVBand="0" w:evenVBand="0" w:oddHBand="1" w:evenHBand="0" w:firstRowFirstColumn="0" w:firstRowLastColumn="0" w:lastRowFirstColumn="0" w:lastRowLastColumn="0"/>
          <w:ins w:id="93"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tcPr>
          <w:p w14:paraId="1E06C897" w14:textId="77777777" w:rsidR="00A82FD1" w:rsidRDefault="00A82FD1" w:rsidP="00606DBA">
            <w:pPr>
              <w:rPr>
                <w:ins w:id="94" w:author="MATTIA CAPRIO" w:date="2020-11-23T21:54:00Z"/>
                <w:sz w:val="24"/>
                <w:szCs w:val="24"/>
              </w:rPr>
            </w:pPr>
            <w:ins w:id="95" w:author="MATTIA CAPRIO" w:date="2020-11-23T21:54:00Z">
              <w:r>
                <w:rPr>
                  <w:sz w:val="24"/>
                  <w:szCs w:val="24"/>
                </w:rPr>
                <w:t>Attore</w:t>
              </w:r>
            </w:ins>
          </w:p>
        </w:tc>
        <w:tc>
          <w:tcPr>
            <w:tcW w:w="8789" w:type="dxa"/>
            <w:gridSpan w:val="2"/>
          </w:tcPr>
          <w:p w14:paraId="054A16A3" w14:textId="77777777" w:rsidR="00A82FD1" w:rsidRDefault="00A82FD1" w:rsidP="00606DBA">
            <w:pPr>
              <w:jc w:val="center"/>
              <w:cnfStyle w:val="000000100000" w:firstRow="0" w:lastRow="0" w:firstColumn="0" w:lastColumn="0" w:oddVBand="0" w:evenVBand="0" w:oddHBand="1" w:evenHBand="0" w:firstRowFirstColumn="0" w:firstRowLastColumn="0" w:lastRowFirstColumn="0" w:lastRowLastColumn="0"/>
              <w:rPr>
                <w:ins w:id="96" w:author="MATTIA CAPRIO" w:date="2020-11-23T21:54:00Z"/>
                <w:sz w:val="24"/>
                <w:szCs w:val="24"/>
              </w:rPr>
            </w:pPr>
            <w:ins w:id="97" w:author="MATTIA CAPRIO" w:date="2020-11-23T21:54:00Z">
              <w:r>
                <w:rPr>
                  <w:sz w:val="24"/>
                  <w:szCs w:val="24"/>
                </w:rPr>
                <w:t>Marco: Utente</w:t>
              </w:r>
            </w:ins>
          </w:p>
        </w:tc>
      </w:tr>
      <w:tr w:rsidR="00A82FD1" w14:paraId="7324B7DB" w14:textId="77777777" w:rsidTr="00606DBA">
        <w:trPr>
          <w:ins w:id="98"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3B2C9C3C" w14:textId="77777777" w:rsidR="00A82FD1" w:rsidRDefault="00A82FD1" w:rsidP="00606DBA">
            <w:pPr>
              <w:rPr>
                <w:ins w:id="99" w:author="MATTIA CAPRIO" w:date="2020-11-23T21:54:00Z"/>
                <w:sz w:val="24"/>
                <w:szCs w:val="24"/>
              </w:rPr>
            </w:pPr>
            <w:ins w:id="100" w:author="MATTIA CAPRIO" w:date="2020-11-23T21:54:00Z">
              <w:r>
                <w:rPr>
                  <w:sz w:val="24"/>
                  <w:szCs w:val="24"/>
                </w:rPr>
                <w:t>Flusso di Eventi</w:t>
              </w:r>
            </w:ins>
          </w:p>
        </w:tc>
        <w:tc>
          <w:tcPr>
            <w:tcW w:w="4279" w:type="dxa"/>
            <w:tcBorders>
              <w:right w:val="single" w:sz="4" w:space="0" w:color="auto"/>
            </w:tcBorders>
          </w:tcPr>
          <w:p w14:paraId="3972886F" w14:textId="77777777" w:rsidR="00A82FD1" w:rsidRPr="00535DFE" w:rsidRDefault="00A82FD1" w:rsidP="00606DBA">
            <w:pPr>
              <w:jc w:val="center"/>
              <w:cnfStyle w:val="000000000000" w:firstRow="0" w:lastRow="0" w:firstColumn="0" w:lastColumn="0" w:oddVBand="0" w:evenVBand="0" w:oddHBand="0" w:evenHBand="0" w:firstRowFirstColumn="0" w:firstRowLastColumn="0" w:lastRowFirstColumn="0" w:lastRowLastColumn="0"/>
              <w:rPr>
                <w:ins w:id="101" w:author="MATTIA CAPRIO" w:date="2020-11-23T21:54:00Z"/>
                <w:b/>
                <w:bCs/>
                <w:sz w:val="24"/>
                <w:szCs w:val="24"/>
              </w:rPr>
            </w:pPr>
            <w:ins w:id="102" w:author="MATTIA CAPRIO" w:date="2020-11-23T21:54:00Z">
              <w:r>
                <w:rPr>
                  <w:b/>
                  <w:bCs/>
                  <w:sz w:val="24"/>
                  <w:szCs w:val="24"/>
                </w:rPr>
                <w:t>Marco</w:t>
              </w:r>
            </w:ins>
          </w:p>
        </w:tc>
        <w:tc>
          <w:tcPr>
            <w:tcW w:w="4510" w:type="dxa"/>
            <w:tcBorders>
              <w:left w:val="single" w:sz="4" w:space="0" w:color="auto"/>
            </w:tcBorders>
          </w:tcPr>
          <w:p w14:paraId="79E8CD9B" w14:textId="77777777" w:rsidR="00A82FD1" w:rsidRPr="00535DFE" w:rsidRDefault="00A82FD1" w:rsidP="00606DBA">
            <w:pPr>
              <w:jc w:val="center"/>
              <w:cnfStyle w:val="000000000000" w:firstRow="0" w:lastRow="0" w:firstColumn="0" w:lastColumn="0" w:oddVBand="0" w:evenVBand="0" w:oddHBand="0" w:evenHBand="0" w:firstRowFirstColumn="0" w:firstRowLastColumn="0" w:lastRowFirstColumn="0" w:lastRowLastColumn="0"/>
              <w:rPr>
                <w:ins w:id="103" w:author="MATTIA CAPRIO" w:date="2020-11-23T21:54:00Z"/>
                <w:b/>
                <w:bCs/>
                <w:sz w:val="24"/>
                <w:szCs w:val="24"/>
              </w:rPr>
            </w:pPr>
            <w:ins w:id="104" w:author="MATTIA CAPRIO" w:date="2020-11-23T21:54:00Z">
              <w:r w:rsidRPr="00535DFE">
                <w:rPr>
                  <w:b/>
                  <w:bCs/>
                  <w:sz w:val="24"/>
                  <w:szCs w:val="24"/>
                </w:rPr>
                <w:t>Sistema</w:t>
              </w:r>
            </w:ins>
          </w:p>
        </w:tc>
      </w:tr>
      <w:tr w:rsidR="00A82FD1" w14:paraId="214CA96E" w14:textId="77777777" w:rsidTr="00606DBA">
        <w:trPr>
          <w:cnfStyle w:val="000000100000" w:firstRow="0" w:lastRow="0" w:firstColumn="0" w:lastColumn="0" w:oddVBand="0" w:evenVBand="0" w:oddHBand="1" w:evenHBand="0" w:firstRowFirstColumn="0" w:firstRowLastColumn="0" w:lastRowFirstColumn="0" w:lastRowLastColumn="0"/>
          <w:ins w:id="105"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vMerge/>
          </w:tcPr>
          <w:p w14:paraId="62AE32D5" w14:textId="77777777" w:rsidR="00A82FD1" w:rsidRDefault="00A82FD1" w:rsidP="00606DBA">
            <w:pPr>
              <w:rPr>
                <w:ins w:id="106" w:author="MATTIA CAPRIO" w:date="2020-11-23T21:54:00Z"/>
                <w:sz w:val="24"/>
                <w:szCs w:val="24"/>
              </w:rPr>
            </w:pPr>
          </w:p>
        </w:tc>
        <w:tc>
          <w:tcPr>
            <w:tcW w:w="4279" w:type="dxa"/>
            <w:tcBorders>
              <w:right w:val="single" w:sz="4" w:space="0" w:color="auto"/>
            </w:tcBorders>
          </w:tcPr>
          <w:p w14:paraId="4FE11355" w14:textId="77777777" w:rsidR="00A82FD1" w:rsidRPr="001C52BB" w:rsidRDefault="00A82FD1" w:rsidP="00606DBA">
            <w:pPr>
              <w:cnfStyle w:val="000000100000" w:firstRow="0" w:lastRow="0" w:firstColumn="0" w:lastColumn="0" w:oddVBand="0" w:evenVBand="0" w:oddHBand="1" w:evenHBand="0" w:firstRowFirstColumn="0" w:firstRowLastColumn="0" w:lastRowFirstColumn="0" w:lastRowLastColumn="0"/>
              <w:rPr>
                <w:ins w:id="107" w:author="MATTIA CAPRIO" w:date="2020-11-23T21:54:00Z"/>
                <w:sz w:val="24"/>
                <w:szCs w:val="24"/>
              </w:rPr>
            </w:pPr>
            <w:ins w:id="108" w:author="MATTIA CAPRIO" w:date="2020-11-23T21:54:00Z">
              <w:r>
                <w:rPr>
                  <w:sz w:val="24"/>
                  <w:szCs w:val="24"/>
                </w:rPr>
                <w:t xml:space="preserve">1. </w:t>
              </w:r>
              <w:r w:rsidRPr="001C52BB">
                <w:rPr>
                  <w:sz w:val="24"/>
                  <w:szCs w:val="24"/>
                </w:rPr>
                <w:t>Marco è un utente che utilizza la piattaforma EasyLease, e desidera consultare il catalogo delle auto.</w:t>
              </w:r>
            </w:ins>
          </w:p>
          <w:p w14:paraId="08AF8AAF" w14:textId="77777777" w:rsidR="00A82FD1" w:rsidRPr="0087400F" w:rsidRDefault="00A82FD1" w:rsidP="00606DBA">
            <w:pPr>
              <w:cnfStyle w:val="000000100000" w:firstRow="0" w:lastRow="0" w:firstColumn="0" w:lastColumn="0" w:oddVBand="0" w:evenVBand="0" w:oddHBand="1" w:evenHBand="0" w:firstRowFirstColumn="0" w:firstRowLastColumn="0" w:lastRowFirstColumn="0" w:lastRowLastColumn="0"/>
              <w:rPr>
                <w:ins w:id="109" w:author="MATTIA CAPRIO" w:date="2020-11-23T21:54:00Z"/>
                <w:sz w:val="24"/>
                <w:szCs w:val="24"/>
              </w:rPr>
            </w:pPr>
            <w:ins w:id="110" w:author="MATTIA CAPRIO" w:date="2020-11-23T21:54:00Z">
              <w:r w:rsidRPr="0087400F">
                <w:rPr>
                  <w:sz w:val="24"/>
                  <w:szCs w:val="24"/>
                </w:rPr>
                <w:t>Marco entra nel sistema di EasyLease.</w:t>
              </w:r>
            </w:ins>
          </w:p>
        </w:tc>
        <w:tc>
          <w:tcPr>
            <w:tcW w:w="4510" w:type="dxa"/>
            <w:tcBorders>
              <w:left w:val="single" w:sz="4" w:space="0" w:color="auto"/>
            </w:tcBorders>
          </w:tcPr>
          <w:p w14:paraId="51681724" w14:textId="77777777" w:rsidR="00A82FD1" w:rsidRDefault="00A82FD1" w:rsidP="00606DBA">
            <w:pPr>
              <w:cnfStyle w:val="000000100000" w:firstRow="0" w:lastRow="0" w:firstColumn="0" w:lastColumn="0" w:oddVBand="0" w:evenVBand="0" w:oddHBand="1" w:evenHBand="0" w:firstRowFirstColumn="0" w:firstRowLastColumn="0" w:lastRowFirstColumn="0" w:lastRowLastColumn="0"/>
              <w:rPr>
                <w:ins w:id="111" w:author="MATTIA CAPRIO" w:date="2020-11-23T21:54:00Z"/>
                <w:sz w:val="24"/>
                <w:szCs w:val="24"/>
              </w:rPr>
            </w:pPr>
          </w:p>
        </w:tc>
      </w:tr>
      <w:tr w:rsidR="00A82FD1" w14:paraId="38B9A9F0" w14:textId="77777777" w:rsidTr="00606DBA">
        <w:trPr>
          <w:ins w:id="112"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vMerge/>
          </w:tcPr>
          <w:p w14:paraId="150CA347" w14:textId="77777777" w:rsidR="00A82FD1" w:rsidRDefault="00A82FD1" w:rsidP="00606DBA">
            <w:pPr>
              <w:rPr>
                <w:ins w:id="113" w:author="MATTIA CAPRIO" w:date="2020-11-23T21:54:00Z"/>
                <w:sz w:val="24"/>
                <w:szCs w:val="24"/>
              </w:rPr>
            </w:pPr>
          </w:p>
        </w:tc>
        <w:tc>
          <w:tcPr>
            <w:tcW w:w="4279" w:type="dxa"/>
            <w:tcBorders>
              <w:right w:val="single" w:sz="4" w:space="0" w:color="auto"/>
            </w:tcBorders>
          </w:tcPr>
          <w:p w14:paraId="20E084C1" w14:textId="77777777" w:rsidR="00A82FD1" w:rsidRDefault="00A82FD1" w:rsidP="00606DBA">
            <w:pPr>
              <w:cnfStyle w:val="000000000000" w:firstRow="0" w:lastRow="0" w:firstColumn="0" w:lastColumn="0" w:oddVBand="0" w:evenVBand="0" w:oddHBand="0" w:evenHBand="0" w:firstRowFirstColumn="0" w:firstRowLastColumn="0" w:lastRowFirstColumn="0" w:lastRowLastColumn="0"/>
              <w:rPr>
                <w:ins w:id="114" w:author="MATTIA CAPRIO" w:date="2020-11-23T21:54:00Z"/>
                <w:sz w:val="24"/>
                <w:szCs w:val="24"/>
              </w:rPr>
            </w:pPr>
          </w:p>
        </w:tc>
        <w:tc>
          <w:tcPr>
            <w:tcW w:w="4510" w:type="dxa"/>
            <w:tcBorders>
              <w:left w:val="single" w:sz="4" w:space="0" w:color="auto"/>
            </w:tcBorders>
          </w:tcPr>
          <w:p w14:paraId="6051AF29" w14:textId="77777777" w:rsidR="00A82FD1" w:rsidRPr="001C52BB" w:rsidRDefault="00A82FD1" w:rsidP="00606DBA">
            <w:pPr>
              <w:cnfStyle w:val="000000000000" w:firstRow="0" w:lastRow="0" w:firstColumn="0" w:lastColumn="0" w:oddVBand="0" w:evenVBand="0" w:oddHBand="0" w:evenHBand="0" w:firstRowFirstColumn="0" w:firstRowLastColumn="0" w:lastRowFirstColumn="0" w:lastRowLastColumn="0"/>
              <w:rPr>
                <w:ins w:id="115" w:author="MATTIA CAPRIO" w:date="2020-11-23T21:54:00Z"/>
                <w:sz w:val="24"/>
                <w:szCs w:val="24"/>
              </w:rPr>
            </w:pPr>
            <w:ins w:id="116" w:author="MATTIA CAPRIO" w:date="2020-11-23T21:54:00Z">
              <w:r>
                <w:rPr>
                  <w:sz w:val="24"/>
                  <w:szCs w:val="24"/>
                </w:rPr>
                <w:t xml:space="preserve">2. </w:t>
              </w:r>
              <w:r w:rsidRPr="001C52BB">
                <w:rPr>
                  <w:sz w:val="24"/>
                  <w:szCs w:val="24"/>
                </w:rPr>
                <w:t>Il sistema lo porta alla homepage dove sono presenti diverse funzionalità tra cui la visualizzazione del catalogo.</w:t>
              </w:r>
            </w:ins>
          </w:p>
        </w:tc>
      </w:tr>
      <w:tr w:rsidR="00A82FD1" w14:paraId="2BE6A95F" w14:textId="77777777" w:rsidTr="00606DBA">
        <w:trPr>
          <w:cnfStyle w:val="000000100000" w:firstRow="0" w:lastRow="0" w:firstColumn="0" w:lastColumn="0" w:oddVBand="0" w:evenVBand="0" w:oddHBand="1" w:evenHBand="0" w:firstRowFirstColumn="0" w:firstRowLastColumn="0" w:lastRowFirstColumn="0" w:lastRowLastColumn="0"/>
          <w:ins w:id="117"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vMerge/>
          </w:tcPr>
          <w:p w14:paraId="45B92132" w14:textId="77777777" w:rsidR="00A82FD1" w:rsidRDefault="00A82FD1" w:rsidP="00606DBA">
            <w:pPr>
              <w:rPr>
                <w:ins w:id="118" w:author="MATTIA CAPRIO" w:date="2020-11-23T21:54:00Z"/>
                <w:sz w:val="24"/>
                <w:szCs w:val="24"/>
              </w:rPr>
            </w:pPr>
          </w:p>
        </w:tc>
        <w:tc>
          <w:tcPr>
            <w:tcW w:w="4279" w:type="dxa"/>
            <w:tcBorders>
              <w:right w:val="single" w:sz="4" w:space="0" w:color="auto"/>
            </w:tcBorders>
          </w:tcPr>
          <w:p w14:paraId="6A3B602A" w14:textId="77777777" w:rsidR="00A82FD1" w:rsidRPr="001C52BB" w:rsidRDefault="00A82FD1" w:rsidP="00606DBA">
            <w:pPr>
              <w:cnfStyle w:val="000000100000" w:firstRow="0" w:lastRow="0" w:firstColumn="0" w:lastColumn="0" w:oddVBand="0" w:evenVBand="0" w:oddHBand="1" w:evenHBand="0" w:firstRowFirstColumn="0" w:firstRowLastColumn="0" w:lastRowFirstColumn="0" w:lastRowLastColumn="0"/>
              <w:rPr>
                <w:ins w:id="119" w:author="MATTIA CAPRIO" w:date="2020-11-23T21:54:00Z"/>
                <w:sz w:val="24"/>
                <w:szCs w:val="24"/>
              </w:rPr>
            </w:pPr>
            <w:ins w:id="120" w:author="MATTIA CAPRIO" w:date="2020-11-23T21:54:00Z">
              <w:r>
                <w:rPr>
                  <w:sz w:val="24"/>
                  <w:szCs w:val="24"/>
                </w:rPr>
                <w:t xml:space="preserve">3. </w:t>
              </w:r>
              <w:r w:rsidRPr="001C52BB">
                <w:rPr>
                  <w:sz w:val="24"/>
                  <w:szCs w:val="24"/>
                </w:rPr>
                <w:t>Marco clicca sul pulsante per visualizzare il catalogo delle auto presenti.</w:t>
              </w:r>
            </w:ins>
          </w:p>
        </w:tc>
        <w:tc>
          <w:tcPr>
            <w:tcW w:w="4510" w:type="dxa"/>
            <w:tcBorders>
              <w:left w:val="single" w:sz="4" w:space="0" w:color="auto"/>
            </w:tcBorders>
          </w:tcPr>
          <w:p w14:paraId="02E525C5" w14:textId="77777777" w:rsidR="00A82FD1" w:rsidRDefault="00A82FD1" w:rsidP="00606DBA">
            <w:pPr>
              <w:cnfStyle w:val="000000100000" w:firstRow="0" w:lastRow="0" w:firstColumn="0" w:lastColumn="0" w:oddVBand="0" w:evenVBand="0" w:oddHBand="1" w:evenHBand="0" w:firstRowFirstColumn="0" w:firstRowLastColumn="0" w:lastRowFirstColumn="0" w:lastRowLastColumn="0"/>
              <w:rPr>
                <w:ins w:id="121" w:author="MATTIA CAPRIO" w:date="2020-11-23T21:54:00Z"/>
                <w:sz w:val="24"/>
                <w:szCs w:val="24"/>
              </w:rPr>
            </w:pPr>
          </w:p>
        </w:tc>
      </w:tr>
      <w:tr w:rsidR="00A82FD1" w14:paraId="17B8F8CB" w14:textId="77777777" w:rsidTr="00606DBA">
        <w:trPr>
          <w:ins w:id="122" w:author="MATTIA CAPRIO" w:date="2020-11-23T21:54:00Z"/>
        </w:trPr>
        <w:tc>
          <w:tcPr>
            <w:cnfStyle w:val="001000000000" w:firstRow="0" w:lastRow="0" w:firstColumn="1" w:lastColumn="0" w:oddVBand="0" w:evenVBand="0" w:oddHBand="0" w:evenHBand="0" w:firstRowFirstColumn="0" w:firstRowLastColumn="0" w:lastRowFirstColumn="0" w:lastRowLastColumn="0"/>
            <w:tcW w:w="1838" w:type="dxa"/>
            <w:vMerge/>
          </w:tcPr>
          <w:p w14:paraId="4AFC5AD5" w14:textId="77777777" w:rsidR="00A82FD1" w:rsidRDefault="00A82FD1" w:rsidP="00606DBA">
            <w:pPr>
              <w:rPr>
                <w:ins w:id="123" w:author="MATTIA CAPRIO" w:date="2020-11-23T21:54:00Z"/>
                <w:sz w:val="24"/>
                <w:szCs w:val="24"/>
              </w:rPr>
            </w:pPr>
          </w:p>
        </w:tc>
        <w:tc>
          <w:tcPr>
            <w:tcW w:w="4279" w:type="dxa"/>
            <w:tcBorders>
              <w:right w:val="single" w:sz="4" w:space="0" w:color="auto"/>
            </w:tcBorders>
          </w:tcPr>
          <w:p w14:paraId="4E358C7F" w14:textId="77777777" w:rsidR="00A82FD1" w:rsidRDefault="00A82FD1" w:rsidP="00606DBA">
            <w:pPr>
              <w:cnfStyle w:val="000000000000" w:firstRow="0" w:lastRow="0" w:firstColumn="0" w:lastColumn="0" w:oddVBand="0" w:evenVBand="0" w:oddHBand="0" w:evenHBand="0" w:firstRowFirstColumn="0" w:firstRowLastColumn="0" w:lastRowFirstColumn="0" w:lastRowLastColumn="0"/>
              <w:rPr>
                <w:ins w:id="124" w:author="MATTIA CAPRIO" w:date="2020-11-23T21:54:00Z"/>
                <w:sz w:val="24"/>
                <w:szCs w:val="24"/>
              </w:rPr>
            </w:pPr>
          </w:p>
        </w:tc>
        <w:tc>
          <w:tcPr>
            <w:tcW w:w="4510" w:type="dxa"/>
            <w:tcBorders>
              <w:left w:val="single" w:sz="4" w:space="0" w:color="auto"/>
            </w:tcBorders>
          </w:tcPr>
          <w:p w14:paraId="775BCC49" w14:textId="77777777" w:rsidR="00A82FD1" w:rsidRPr="001C52BB" w:rsidRDefault="00A82FD1" w:rsidP="00606DBA">
            <w:pPr>
              <w:cnfStyle w:val="000000000000" w:firstRow="0" w:lastRow="0" w:firstColumn="0" w:lastColumn="0" w:oddVBand="0" w:evenVBand="0" w:oddHBand="0" w:evenHBand="0" w:firstRowFirstColumn="0" w:firstRowLastColumn="0" w:lastRowFirstColumn="0" w:lastRowLastColumn="0"/>
              <w:rPr>
                <w:ins w:id="125" w:author="MATTIA CAPRIO" w:date="2020-11-23T21:54:00Z"/>
                <w:sz w:val="24"/>
                <w:szCs w:val="24"/>
              </w:rPr>
            </w:pPr>
            <w:ins w:id="126" w:author="MATTIA CAPRIO" w:date="2020-11-23T21:54:00Z">
              <w:r>
                <w:rPr>
                  <w:sz w:val="24"/>
                  <w:szCs w:val="24"/>
                </w:rPr>
                <w:t xml:space="preserve">4. </w:t>
              </w:r>
              <w:r w:rsidRPr="001C52BB">
                <w:rPr>
                  <w:sz w:val="24"/>
                  <w:szCs w:val="24"/>
                </w:rPr>
                <w:t>Il sistema gli mostra l’intero catalogo delle auto al momento disponibili.</w:t>
              </w:r>
            </w:ins>
          </w:p>
        </w:tc>
      </w:tr>
    </w:tbl>
    <w:p w14:paraId="4C340F90" w14:textId="7928607C" w:rsidR="000863AE" w:rsidRDefault="00A82FD1" w:rsidP="00A82FD1">
      <w:pPr>
        <w:tabs>
          <w:tab w:val="left" w:pos="2130"/>
        </w:tabs>
        <w:spacing w:before="240"/>
        <w:rPr>
          <w:sz w:val="28"/>
          <w:szCs w:val="28"/>
        </w:rPr>
        <w:pPrChange w:id="127" w:author="MATTIA CAPRIO" w:date="2020-11-23T21:55:00Z">
          <w:pPr>
            <w:tabs>
              <w:tab w:val="left" w:pos="2130"/>
            </w:tabs>
          </w:pPr>
        </w:pPrChange>
      </w:pPr>
      <w:ins w:id="128" w:author="MATTIA CAPRIO" w:date="2020-11-23T21:55:00Z">
        <w:r w:rsidRPr="00A82FD1">
          <w:rPr>
            <w:b/>
            <w:bCs/>
            <w:sz w:val="28"/>
            <w:szCs w:val="28"/>
          </w:rPr>
          <w:t>Cliente</w:t>
        </w:r>
      </w:ins>
    </w:p>
    <w:tbl>
      <w:tblPr>
        <w:tblStyle w:val="Tabellagriglia5scura-colore1"/>
        <w:tblpPr w:leftFromText="141" w:rightFromText="141" w:vertAnchor="text" w:horzAnchor="margin" w:tblpY="49"/>
        <w:tblW w:w="10583" w:type="dxa"/>
        <w:tblLook w:val="04A0" w:firstRow="1" w:lastRow="0" w:firstColumn="1" w:lastColumn="0" w:noHBand="0" w:noVBand="1"/>
      </w:tblPr>
      <w:tblGrid>
        <w:gridCol w:w="1907"/>
        <w:gridCol w:w="4184"/>
        <w:gridCol w:w="4492"/>
        <w:tblGridChange w:id="129">
          <w:tblGrid>
            <w:gridCol w:w="1907"/>
            <w:gridCol w:w="4184"/>
            <w:gridCol w:w="258"/>
            <w:gridCol w:w="4234"/>
          </w:tblGrid>
        </w:tblGridChange>
      </w:tblGrid>
      <w:tr w:rsidR="00C174DD" w14:paraId="5D037F7E" w14:textId="77777777" w:rsidTr="00C174DD">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55577A98" w14:textId="77777777" w:rsidR="00C174DD" w:rsidRDefault="00C174DD" w:rsidP="00C174DD">
            <w:pPr>
              <w:rPr>
                <w:sz w:val="24"/>
                <w:szCs w:val="24"/>
              </w:rPr>
            </w:pPr>
            <w:r>
              <w:rPr>
                <w:sz w:val="24"/>
                <w:szCs w:val="24"/>
              </w:rPr>
              <w:t>Nome Scenario</w:t>
            </w:r>
          </w:p>
        </w:tc>
        <w:tc>
          <w:tcPr>
            <w:tcW w:w="8676" w:type="dxa"/>
            <w:gridSpan w:val="2"/>
          </w:tcPr>
          <w:p w14:paraId="1806EECA" w14:textId="77777777" w:rsidR="00C174DD" w:rsidRDefault="00C174DD" w:rsidP="00C174DD">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SUC_RichiestaPreventivo</w:t>
            </w:r>
          </w:p>
        </w:tc>
      </w:tr>
      <w:tr w:rsidR="00C174DD" w14:paraId="615BD2E9" w14:textId="77777777" w:rsidTr="00C174DD">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6A3EE2E2" w14:textId="77777777" w:rsidR="00C174DD" w:rsidRDefault="00C174DD" w:rsidP="00C174DD">
            <w:pPr>
              <w:rPr>
                <w:sz w:val="24"/>
                <w:szCs w:val="24"/>
              </w:rPr>
            </w:pPr>
            <w:r>
              <w:rPr>
                <w:sz w:val="24"/>
                <w:szCs w:val="24"/>
              </w:rPr>
              <w:t>Attore</w:t>
            </w:r>
          </w:p>
        </w:tc>
        <w:tc>
          <w:tcPr>
            <w:tcW w:w="8676" w:type="dxa"/>
            <w:gridSpan w:val="2"/>
          </w:tcPr>
          <w:p w14:paraId="0992D757" w14:textId="59100725" w:rsidR="00C174DD" w:rsidRDefault="00C174DD" w:rsidP="00C174DD">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Marco: </w:t>
            </w:r>
            <w:del w:id="130" w:author="MATTIA CAPRIO" w:date="2020-11-23T21:57:00Z">
              <w:r w:rsidDel="00F27710">
                <w:rPr>
                  <w:sz w:val="24"/>
                  <w:szCs w:val="24"/>
                </w:rPr>
                <w:delText>Utente</w:delText>
              </w:r>
            </w:del>
            <w:ins w:id="131" w:author="MATTIA CAPRIO" w:date="2020-11-23T21:57:00Z">
              <w:r w:rsidR="00F27710">
                <w:rPr>
                  <w:sz w:val="24"/>
                  <w:szCs w:val="24"/>
                </w:rPr>
                <w:t>Cliente</w:t>
              </w:r>
            </w:ins>
          </w:p>
        </w:tc>
      </w:tr>
      <w:tr w:rsidR="00C174DD" w:rsidRPr="00535DFE" w14:paraId="4C061E75" w14:textId="77777777" w:rsidTr="00A82FD1">
        <w:tblPrEx>
          <w:tblW w:w="10583" w:type="dxa"/>
          <w:tblPrExChange w:id="132" w:author="MATTIA CAPRIO" w:date="2020-11-23T21:52:00Z">
            <w:tblPrEx>
              <w:tblW w:w="10583" w:type="dxa"/>
            </w:tblPrEx>
          </w:tblPrExChange>
        </w:tblPrEx>
        <w:trPr>
          <w:trHeight w:val="246"/>
          <w:trPrChange w:id="133" w:author="MATTIA CAPRIO" w:date="2020-11-23T21:52:00Z">
            <w:trPr>
              <w:trHeight w:val="246"/>
            </w:trPr>
          </w:trPrChange>
        </w:trPr>
        <w:tc>
          <w:tcPr>
            <w:cnfStyle w:val="001000000000" w:firstRow="0" w:lastRow="0" w:firstColumn="1" w:lastColumn="0" w:oddVBand="0" w:evenVBand="0" w:oddHBand="0" w:evenHBand="0" w:firstRowFirstColumn="0" w:firstRowLastColumn="0" w:lastRowFirstColumn="0" w:lastRowLastColumn="0"/>
            <w:tcW w:w="1907" w:type="dxa"/>
            <w:vMerge w:val="restart"/>
            <w:tcPrChange w:id="134" w:author="MATTIA CAPRIO" w:date="2020-11-23T21:52:00Z">
              <w:tcPr>
                <w:tcW w:w="1907" w:type="dxa"/>
                <w:vMerge w:val="restart"/>
              </w:tcPr>
            </w:tcPrChange>
          </w:tcPr>
          <w:p w14:paraId="1AB7183A" w14:textId="77777777" w:rsidR="00C174DD" w:rsidRDefault="00C174DD" w:rsidP="00C174DD">
            <w:pPr>
              <w:rPr>
                <w:sz w:val="24"/>
                <w:szCs w:val="24"/>
              </w:rPr>
            </w:pPr>
            <w:r>
              <w:rPr>
                <w:sz w:val="24"/>
                <w:szCs w:val="24"/>
              </w:rPr>
              <w:t>Flusso di Eventi</w:t>
            </w:r>
          </w:p>
        </w:tc>
        <w:tc>
          <w:tcPr>
            <w:tcW w:w="4184" w:type="dxa"/>
            <w:tcBorders>
              <w:right w:val="single" w:sz="4" w:space="0" w:color="auto"/>
            </w:tcBorders>
            <w:tcPrChange w:id="135" w:author="MATTIA CAPRIO" w:date="2020-11-23T21:52:00Z">
              <w:tcPr>
                <w:tcW w:w="4442" w:type="dxa"/>
                <w:gridSpan w:val="2"/>
                <w:tcBorders>
                  <w:right w:val="single" w:sz="4" w:space="0" w:color="auto"/>
                </w:tcBorders>
              </w:tcPr>
            </w:tcPrChange>
          </w:tcPr>
          <w:p w14:paraId="7D292BE7"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492" w:type="dxa"/>
            <w:tcBorders>
              <w:left w:val="single" w:sz="4" w:space="0" w:color="auto"/>
            </w:tcBorders>
            <w:tcPrChange w:id="136" w:author="MATTIA CAPRIO" w:date="2020-11-23T21:52:00Z">
              <w:tcPr>
                <w:tcW w:w="4234" w:type="dxa"/>
                <w:tcBorders>
                  <w:left w:val="single" w:sz="4" w:space="0" w:color="auto"/>
                </w:tcBorders>
              </w:tcPr>
            </w:tcPrChange>
          </w:tcPr>
          <w:p w14:paraId="2F863E05" w14:textId="77777777" w:rsidR="00C174DD" w:rsidRPr="00535DFE" w:rsidRDefault="00C174DD" w:rsidP="00C174DD">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C174DD" w14:paraId="470348F3" w14:textId="77777777" w:rsidTr="00A82FD1">
        <w:tblPrEx>
          <w:tblW w:w="10583" w:type="dxa"/>
          <w:tblPrExChange w:id="137" w:author="MATTIA CAPRIO" w:date="2020-11-23T21:52:00Z">
            <w:tblPrEx>
              <w:tblW w:w="10583" w:type="dxa"/>
            </w:tblPrEx>
          </w:tblPrExChange>
        </w:tblPrEx>
        <w:trPr>
          <w:cnfStyle w:val="000000100000" w:firstRow="0" w:lastRow="0" w:firstColumn="0" w:lastColumn="0" w:oddVBand="0" w:evenVBand="0" w:oddHBand="1" w:evenHBand="0" w:firstRowFirstColumn="0" w:firstRowLastColumn="0" w:lastRowFirstColumn="0" w:lastRowLastColumn="0"/>
          <w:trHeight w:val="792"/>
          <w:trPrChange w:id="138" w:author="MATTIA CAPRIO" w:date="2020-11-23T21:52:00Z">
            <w:trPr>
              <w:trHeight w:val="792"/>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139" w:author="MATTIA CAPRIO" w:date="2020-11-23T21:52:00Z">
              <w:tcPr>
                <w:tcW w:w="1907" w:type="dxa"/>
                <w:vMerge/>
              </w:tcPr>
            </w:tcPrChange>
          </w:tcPr>
          <w:p w14:paraId="21CB43C6" w14:textId="77777777" w:rsidR="00C174DD" w:rsidRDefault="00C174DD" w:rsidP="00C174DD">
            <w:pPr>
              <w:cnfStyle w:val="001000100000" w:firstRow="0" w:lastRow="0" w:firstColumn="1" w:lastColumn="0" w:oddVBand="0" w:evenVBand="0" w:oddHBand="1" w:evenHBand="0" w:firstRowFirstColumn="0" w:firstRowLastColumn="0" w:lastRowFirstColumn="0" w:lastRowLastColumn="0"/>
              <w:rPr>
                <w:sz w:val="24"/>
                <w:szCs w:val="24"/>
              </w:rPr>
            </w:pPr>
          </w:p>
        </w:tc>
        <w:tc>
          <w:tcPr>
            <w:tcW w:w="4184" w:type="dxa"/>
            <w:tcBorders>
              <w:right w:val="single" w:sz="4" w:space="0" w:color="auto"/>
            </w:tcBorders>
            <w:tcPrChange w:id="140" w:author="MATTIA CAPRIO" w:date="2020-11-23T21:52:00Z">
              <w:tcPr>
                <w:tcW w:w="4442" w:type="dxa"/>
                <w:gridSpan w:val="2"/>
                <w:tcBorders>
                  <w:right w:val="single" w:sz="4" w:space="0" w:color="auto"/>
                </w:tcBorders>
              </w:tcPr>
            </w:tcPrChange>
          </w:tcPr>
          <w:p w14:paraId="0DF3D188" w14:textId="389A92AD" w:rsidR="00C174DD" w:rsidRPr="001C52BB"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1C52BB">
              <w:rPr>
                <w:sz w:val="24"/>
                <w:szCs w:val="24"/>
              </w:rPr>
              <w:t xml:space="preserve">Marco </w:t>
            </w:r>
            <w:del w:id="141" w:author="MATTIA CAPRIO" w:date="2020-11-23T21:58:00Z">
              <w:r w:rsidRPr="001C52BB" w:rsidDel="00F27710">
                <w:rPr>
                  <w:sz w:val="24"/>
                  <w:szCs w:val="24"/>
                </w:rPr>
                <w:delText>richiede al sistema di mostrargli il</w:delText>
              </w:r>
            </w:del>
            <w:ins w:id="142" w:author="MATTIA CAPRIO" w:date="2020-11-23T21:58:00Z">
              <w:r w:rsidR="00F27710">
                <w:rPr>
                  <w:sz w:val="24"/>
                  <w:szCs w:val="24"/>
                </w:rPr>
                <w:t>sceglie di effettuare una richiesta di</w:t>
              </w:r>
            </w:ins>
            <w:r w:rsidRPr="001C52BB">
              <w:rPr>
                <w:sz w:val="24"/>
                <w:szCs w:val="24"/>
              </w:rPr>
              <w:t xml:space="preserve"> preventivo di un modello di un’auto da lui scelto</w:t>
            </w:r>
            <w:ins w:id="143" w:author="MATTIA CAPRIO" w:date="2020-11-23T21:41:00Z">
              <w:r w:rsidR="00870B45">
                <w:rPr>
                  <w:sz w:val="24"/>
                  <w:szCs w:val="24"/>
                </w:rPr>
                <w:t xml:space="preserve"> premendo sull’apposito bottone</w:t>
              </w:r>
            </w:ins>
            <w:r w:rsidRPr="001C52BB">
              <w:rPr>
                <w:sz w:val="24"/>
                <w:szCs w:val="24"/>
              </w:rPr>
              <w:t>.</w:t>
            </w:r>
          </w:p>
        </w:tc>
        <w:tc>
          <w:tcPr>
            <w:tcW w:w="4492" w:type="dxa"/>
            <w:tcBorders>
              <w:left w:val="single" w:sz="4" w:space="0" w:color="auto"/>
            </w:tcBorders>
            <w:tcPrChange w:id="144" w:author="MATTIA CAPRIO" w:date="2020-11-23T21:52:00Z">
              <w:tcPr>
                <w:tcW w:w="4234" w:type="dxa"/>
                <w:tcBorders>
                  <w:left w:val="single" w:sz="4" w:space="0" w:color="auto"/>
                </w:tcBorders>
              </w:tcPr>
            </w:tcPrChange>
          </w:tcPr>
          <w:p w14:paraId="5DBA16A3" w14:textId="77777777" w:rsidR="00C174DD" w:rsidRDefault="00C174DD" w:rsidP="00C174DD">
            <w:pPr>
              <w:cnfStyle w:val="000000100000" w:firstRow="0" w:lastRow="0" w:firstColumn="0" w:lastColumn="0" w:oddVBand="0" w:evenVBand="0" w:oddHBand="1" w:evenHBand="0" w:firstRowFirstColumn="0" w:firstRowLastColumn="0" w:lastRowFirstColumn="0" w:lastRowLastColumn="0"/>
              <w:rPr>
                <w:sz w:val="24"/>
                <w:szCs w:val="24"/>
              </w:rPr>
            </w:pPr>
          </w:p>
        </w:tc>
      </w:tr>
      <w:tr w:rsidR="00934E60" w14:paraId="0C6F5A79" w14:textId="77777777" w:rsidTr="00A82FD1">
        <w:trPr>
          <w:trHeight w:val="792"/>
          <w:ins w:id="145" w:author="MATTIA CAPRIO" w:date="2020-11-23T22:16:00Z"/>
        </w:trPr>
        <w:tc>
          <w:tcPr>
            <w:cnfStyle w:val="001000000000" w:firstRow="0" w:lastRow="0" w:firstColumn="1" w:lastColumn="0" w:oddVBand="0" w:evenVBand="0" w:oddHBand="0" w:evenHBand="0" w:firstRowFirstColumn="0" w:firstRowLastColumn="0" w:lastRowFirstColumn="0" w:lastRowLastColumn="0"/>
            <w:tcW w:w="1907" w:type="dxa"/>
            <w:vMerge/>
          </w:tcPr>
          <w:p w14:paraId="2E579D14" w14:textId="77777777" w:rsidR="00934E60" w:rsidRDefault="00934E60" w:rsidP="00C174DD">
            <w:pPr>
              <w:rPr>
                <w:ins w:id="146" w:author="MATTIA CAPRIO" w:date="2020-11-23T22:16:00Z"/>
                <w:sz w:val="24"/>
                <w:szCs w:val="24"/>
              </w:rPr>
            </w:pPr>
          </w:p>
        </w:tc>
        <w:tc>
          <w:tcPr>
            <w:tcW w:w="4184" w:type="dxa"/>
            <w:tcBorders>
              <w:right w:val="single" w:sz="4" w:space="0" w:color="auto"/>
            </w:tcBorders>
          </w:tcPr>
          <w:p w14:paraId="7231D37E" w14:textId="77777777" w:rsidR="00934E60" w:rsidRDefault="00934E60" w:rsidP="00C174DD">
            <w:pPr>
              <w:cnfStyle w:val="000000000000" w:firstRow="0" w:lastRow="0" w:firstColumn="0" w:lastColumn="0" w:oddVBand="0" w:evenVBand="0" w:oddHBand="0" w:evenHBand="0" w:firstRowFirstColumn="0" w:firstRowLastColumn="0" w:lastRowFirstColumn="0" w:lastRowLastColumn="0"/>
              <w:rPr>
                <w:ins w:id="147" w:author="MATTIA CAPRIO" w:date="2020-11-23T22:16:00Z"/>
                <w:sz w:val="24"/>
                <w:szCs w:val="24"/>
              </w:rPr>
            </w:pPr>
          </w:p>
        </w:tc>
        <w:tc>
          <w:tcPr>
            <w:tcW w:w="4492" w:type="dxa"/>
            <w:tcBorders>
              <w:left w:val="single" w:sz="4" w:space="0" w:color="auto"/>
            </w:tcBorders>
          </w:tcPr>
          <w:p w14:paraId="7C8B70B2" w14:textId="2FC351FD" w:rsidR="00934E60" w:rsidRDefault="00934E60" w:rsidP="00C174DD">
            <w:pPr>
              <w:cnfStyle w:val="000000000000" w:firstRow="0" w:lastRow="0" w:firstColumn="0" w:lastColumn="0" w:oddVBand="0" w:evenVBand="0" w:oddHBand="0" w:evenHBand="0" w:firstRowFirstColumn="0" w:firstRowLastColumn="0" w:lastRowFirstColumn="0" w:lastRowLastColumn="0"/>
              <w:rPr>
                <w:ins w:id="148" w:author="MATTIA CAPRIO" w:date="2020-11-23T22:16:00Z"/>
                <w:sz w:val="24"/>
                <w:szCs w:val="24"/>
              </w:rPr>
            </w:pPr>
            <w:ins w:id="149" w:author="MATTIA CAPRIO" w:date="2020-11-23T22:16:00Z">
              <w:r>
                <w:rPr>
                  <w:sz w:val="24"/>
                  <w:szCs w:val="24"/>
                </w:rPr>
                <w:t xml:space="preserve">2. </w:t>
              </w:r>
              <w:r w:rsidRPr="001C52BB">
                <w:rPr>
                  <w:sz w:val="24"/>
                  <w:szCs w:val="24"/>
                </w:rPr>
                <w:t>Il sistema</w:t>
              </w:r>
              <w:r>
                <w:rPr>
                  <w:sz w:val="24"/>
                  <w:szCs w:val="24"/>
                </w:rPr>
                <w:t xml:space="preserve"> restituisce una pagina con dei form da dover compilare per gli optional che si possono o meno aggiungere all’auto e al contratto</w:t>
              </w:r>
              <w:r w:rsidRPr="001C52BB">
                <w:rPr>
                  <w:sz w:val="24"/>
                  <w:szCs w:val="24"/>
                </w:rPr>
                <w:t>.</w:t>
              </w:r>
            </w:ins>
          </w:p>
        </w:tc>
      </w:tr>
      <w:tr w:rsidR="00934E60" w14:paraId="52DA703B" w14:textId="77777777" w:rsidTr="00A82FD1">
        <w:trPr>
          <w:cnfStyle w:val="000000100000" w:firstRow="0" w:lastRow="0" w:firstColumn="0" w:lastColumn="0" w:oddVBand="0" w:evenVBand="0" w:oddHBand="1" w:evenHBand="0" w:firstRowFirstColumn="0" w:firstRowLastColumn="0" w:lastRowFirstColumn="0" w:lastRowLastColumn="0"/>
          <w:trHeight w:val="792"/>
          <w:ins w:id="150" w:author="MATTIA CAPRIO" w:date="2020-11-23T22:16:00Z"/>
        </w:trPr>
        <w:tc>
          <w:tcPr>
            <w:cnfStyle w:val="001000000000" w:firstRow="0" w:lastRow="0" w:firstColumn="1" w:lastColumn="0" w:oddVBand="0" w:evenVBand="0" w:oddHBand="0" w:evenHBand="0" w:firstRowFirstColumn="0" w:firstRowLastColumn="0" w:lastRowFirstColumn="0" w:lastRowLastColumn="0"/>
            <w:tcW w:w="1907" w:type="dxa"/>
            <w:vMerge/>
          </w:tcPr>
          <w:p w14:paraId="1F8DD656" w14:textId="77777777" w:rsidR="00934E60" w:rsidRDefault="00934E60" w:rsidP="00C174DD">
            <w:pPr>
              <w:rPr>
                <w:ins w:id="151" w:author="MATTIA CAPRIO" w:date="2020-11-23T22:16:00Z"/>
                <w:sz w:val="24"/>
                <w:szCs w:val="24"/>
              </w:rPr>
            </w:pPr>
          </w:p>
        </w:tc>
        <w:tc>
          <w:tcPr>
            <w:tcW w:w="4184" w:type="dxa"/>
            <w:tcBorders>
              <w:right w:val="single" w:sz="4" w:space="0" w:color="auto"/>
            </w:tcBorders>
          </w:tcPr>
          <w:p w14:paraId="1F6470E5" w14:textId="44A3C4FB" w:rsidR="00934E60" w:rsidRDefault="00934E60" w:rsidP="00C174DD">
            <w:pPr>
              <w:cnfStyle w:val="000000100000" w:firstRow="0" w:lastRow="0" w:firstColumn="0" w:lastColumn="0" w:oddVBand="0" w:evenVBand="0" w:oddHBand="1" w:evenHBand="0" w:firstRowFirstColumn="0" w:firstRowLastColumn="0" w:lastRowFirstColumn="0" w:lastRowLastColumn="0"/>
              <w:rPr>
                <w:ins w:id="152" w:author="MATTIA CAPRIO" w:date="2020-11-23T22:16:00Z"/>
                <w:sz w:val="24"/>
                <w:szCs w:val="24"/>
              </w:rPr>
            </w:pPr>
            <w:ins w:id="153" w:author="MATTIA CAPRIO" w:date="2020-11-23T22:16:00Z">
              <w:r>
                <w:rPr>
                  <w:sz w:val="24"/>
                  <w:szCs w:val="24"/>
                </w:rPr>
                <w:t xml:space="preserve">3. </w:t>
              </w:r>
              <w:r w:rsidRPr="001C52BB">
                <w:rPr>
                  <w:sz w:val="24"/>
                  <w:szCs w:val="24"/>
                </w:rPr>
                <w:t xml:space="preserve">Marco seleziona </w:t>
              </w:r>
              <w:r>
                <w:rPr>
                  <w:sz w:val="24"/>
                  <w:szCs w:val="24"/>
                </w:rPr>
                <w:t>di voler aggiungere al proprio modello di auto gli optional “sedili riscaldabili”, “fari a led”, “sensori di parcheggio” e “navigatore”; inoltre decide di aggiungere al proprio contratto l’optional “assistenza stradale h24”.</w:t>
              </w:r>
            </w:ins>
          </w:p>
        </w:tc>
        <w:tc>
          <w:tcPr>
            <w:tcW w:w="4492" w:type="dxa"/>
            <w:tcBorders>
              <w:left w:val="single" w:sz="4" w:space="0" w:color="auto"/>
            </w:tcBorders>
          </w:tcPr>
          <w:p w14:paraId="6B4BB7E3" w14:textId="77777777" w:rsidR="00934E60" w:rsidRDefault="00934E60" w:rsidP="00C174DD">
            <w:pPr>
              <w:cnfStyle w:val="000000100000" w:firstRow="0" w:lastRow="0" w:firstColumn="0" w:lastColumn="0" w:oddVBand="0" w:evenVBand="0" w:oddHBand="1" w:evenHBand="0" w:firstRowFirstColumn="0" w:firstRowLastColumn="0" w:lastRowFirstColumn="0" w:lastRowLastColumn="0"/>
              <w:rPr>
                <w:ins w:id="154" w:author="MATTIA CAPRIO" w:date="2020-11-23T22:16:00Z"/>
                <w:sz w:val="24"/>
                <w:szCs w:val="24"/>
              </w:rPr>
            </w:pPr>
          </w:p>
        </w:tc>
      </w:tr>
      <w:tr w:rsidR="00934E60" w14:paraId="603A056D" w14:textId="77777777" w:rsidTr="00A82FD1">
        <w:trPr>
          <w:trHeight w:val="792"/>
          <w:ins w:id="155" w:author="MATTIA CAPRIO" w:date="2020-11-23T22:16:00Z"/>
        </w:trPr>
        <w:tc>
          <w:tcPr>
            <w:cnfStyle w:val="001000000000" w:firstRow="0" w:lastRow="0" w:firstColumn="1" w:lastColumn="0" w:oddVBand="0" w:evenVBand="0" w:oddHBand="0" w:evenHBand="0" w:firstRowFirstColumn="0" w:firstRowLastColumn="0" w:lastRowFirstColumn="0" w:lastRowLastColumn="0"/>
            <w:tcW w:w="1907" w:type="dxa"/>
            <w:vMerge/>
          </w:tcPr>
          <w:p w14:paraId="2ED3587F" w14:textId="77777777" w:rsidR="00934E60" w:rsidRDefault="00934E60" w:rsidP="00C174DD">
            <w:pPr>
              <w:rPr>
                <w:ins w:id="156" w:author="MATTIA CAPRIO" w:date="2020-11-23T22:16:00Z"/>
                <w:sz w:val="24"/>
                <w:szCs w:val="24"/>
              </w:rPr>
            </w:pPr>
          </w:p>
        </w:tc>
        <w:tc>
          <w:tcPr>
            <w:tcW w:w="4184" w:type="dxa"/>
            <w:tcBorders>
              <w:right w:val="single" w:sz="4" w:space="0" w:color="auto"/>
            </w:tcBorders>
          </w:tcPr>
          <w:p w14:paraId="7CF6BAF4" w14:textId="77777777" w:rsidR="00934E60" w:rsidRDefault="00934E60" w:rsidP="00C174DD">
            <w:pPr>
              <w:cnfStyle w:val="000000000000" w:firstRow="0" w:lastRow="0" w:firstColumn="0" w:lastColumn="0" w:oddVBand="0" w:evenVBand="0" w:oddHBand="0" w:evenHBand="0" w:firstRowFirstColumn="0" w:firstRowLastColumn="0" w:lastRowFirstColumn="0" w:lastRowLastColumn="0"/>
              <w:rPr>
                <w:ins w:id="157" w:author="MATTIA CAPRIO" w:date="2020-11-23T22:16:00Z"/>
                <w:sz w:val="24"/>
                <w:szCs w:val="24"/>
              </w:rPr>
            </w:pPr>
          </w:p>
        </w:tc>
        <w:tc>
          <w:tcPr>
            <w:tcW w:w="4492" w:type="dxa"/>
            <w:tcBorders>
              <w:left w:val="single" w:sz="4" w:space="0" w:color="auto"/>
            </w:tcBorders>
          </w:tcPr>
          <w:p w14:paraId="206F1309" w14:textId="5B71BD70" w:rsidR="00934E60" w:rsidRDefault="00934E60" w:rsidP="00C174DD">
            <w:pPr>
              <w:cnfStyle w:val="000000000000" w:firstRow="0" w:lastRow="0" w:firstColumn="0" w:lastColumn="0" w:oddVBand="0" w:evenVBand="0" w:oddHBand="0" w:evenHBand="0" w:firstRowFirstColumn="0" w:firstRowLastColumn="0" w:lastRowFirstColumn="0" w:lastRowLastColumn="0"/>
              <w:rPr>
                <w:ins w:id="158" w:author="MATTIA CAPRIO" w:date="2020-11-23T22:16:00Z"/>
                <w:sz w:val="24"/>
                <w:szCs w:val="24"/>
              </w:rPr>
            </w:pPr>
            <w:ins w:id="159" w:author="MATTIA CAPRIO" w:date="2020-11-23T22:16:00Z">
              <w:r>
                <w:rPr>
                  <w:sz w:val="24"/>
                  <w:szCs w:val="24"/>
                </w:rPr>
                <w:t>4. Il sistema controlla tutti i campi inseriti nel form, salva le scelte fatte e notifica a Marco il successo dell’azione.</w:t>
              </w:r>
            </w:ins>
          </w:p>
        </w:tc>
      </w:tr>
      <w:tr w:rsidR="00934E60" w14:paraId="49DC8700" w14:textId="77777777" w:rsidTr="00A82FD1">
        <w:trPr>
          <w:cnfStyle w:val="000000100000" w:firstRow="0" w:lastRow="0" w:firstColumn="0" w:lastColumn="0" w:oddVBand="0" w:evenVBand="0" w:oddHBand="1" w:evenHBand="0" w:firstRowFirstColumn="0" w:firstRowLastColumn="0" w:lastRowFirstColumn="0" w:lastRowLastColumn="0"/>
          <w:trHeight w:val="792"/>
          <w:ins w:id="160" w:author="MATTIA CAPRIO" w:date="2020-11-23T22:16:00Z"/>
        </w:trPr>
        <w:tc>
          <w:tcPr>
            <w:cnfStyle w:val="001000000000" w:firstRow="0" w:lastRow="0" w:firstColumn="1" w:lastColumn="0" w:oddVBand="0" w:evenVBand="0" w:oddHBand="0" w:evenHBand="0" w:firstRowFirstColumn="0" w:firstRowLastColumn="0" w:lastRowFirstColumn="0" w:lastRowLastColumn="0"/>
            <w:tcW w:w="1907" w:type="dxa"/>
            <w:vMerge/>
          </w:tcPr>
          <w:p w14:paraId="5C5CB1B7" w14:textId="77777777" w:rsidR="00934E60" w:rsidRDefault="00934E60" w:rsidP="00C174DD">
            <w:pPr>
              <w:rPr>
                <w:ins w:id="161" w:author="MATTIA CAPRIO" w:date="2020-11-23T22:16:00Z"/>
                <w:sz w:val="24"/>
                <w:szCs w:val="24"/>
              </w:rPr>
            </w:pPr>
          </w:p>
        </w:tc>
        <w:tc>
          <w:tcPr>
            <w:tcW w:w="4184" w:type="dxa"/>
            <w:tcBorders>
              <w:right w:val="single" w:sz="4" w:space="0" w:color="auto"/>
            </w:tcBorders>
          </w:tcPr>
          <w:p w14:paraId="6B1A8EBF" w14:textId="15806862" w:rsidR="00934E60" w:rsidRDefault="00934E60" w:rsidP="00C174DD">
            <w:pPr>
              <w:cnfStyle w:val="000000100000" w:firstRow="0" w:lastRow="0" w:firstColumn="0" w:lastColumn="0" w:oddVBand="0" w:evenVBand="0" w:oddHBand="1" w:evenHBand="0" w:firstRowFirstColumn="0" w:firstRowLastColumn="0" w:lastRowFirstColumn="0" w:lastRowLastColumn="0"/>
              <w:rPr>
                <w:ins w:id="162" w:author="MATTIA CAPRIO" w:date="2020-11-23T22:16:00Z"/>
                <w:sz w:val="24"/>
                <w:szCs w:val="24"/>
              </w:rPr>
            </w:pPr>
            <w:ins w:id="163" w:author="MATTIA CAPRIO" w:date="2020-11-23T22:16:00Z">
              <w:r>
                <w:rPr>
                  <w:sz w:val="24"/>
                  <w:szCs w:val="24"/>
                </w:rPr>
                <w:t>5. Marco prende visione del successo dell’azione compiuta.</w:t>
              </w:r>
            </w:ins>
          </w:p>
        </w:tc>
        <w:tc>
          <w:tcPr>
            <w:tcW w:w="4492" w:type="dxa"/>
            <w:tcBorders>
              <w:left w:val="single" w:sz="4" w:space="0" w:color="auto"/>
            </w:tcBorders>
          </w:tcPr>
          <w:p w14:paraId="74E32A59" w14:textId="77777777" w:rsidR="00934E60" w:rsidRDefault="00934E60" w:rsidP="00C174DD">
            <w:pPr>
              <w:cnfStyle w:val="000000100000" w:firstRow="0" w:lastRow="0" w:firstColumn="0" w:lastColumn="0" w:oddVBand="0" w:evenVBand="0" w:oddHBand="1" w:evenHBand="0" w:firstRowFirstColumn="0" w:firstRowLastColumn="0" w:lastRowFirstColumn="0" w:lastRowLastColumn="0"/>
              <w:rPr>
                <w:ins w:id="164" w:author="MATTIA CAPRIO" w:date="2020-11-23T22:16:00Z"/>
                <w:sz w:val="24"/>
                <w:szCs w:val="24"/>
              </w:rPr>
            </w:pPr>
          </w:p>
        </w:tc>
      </w:tr>
    </w:tbl>
    <w:p w14:paraId="1ABEC131" w14:textId="0A2C5656" w:rsidR="00756887" w:rsidRDefault="00756887" w:rsidP="00FF6F12">
      <w:pPr>
        <w:tabs>
          <w:tab w:val="left" w:pos="2130"/>
        </w:tabs>
        <w:rPr>
          <w:ins w:id="165" w:author="MATTIA CAPRIO" w:date="2020-11-23T21:51:00Z"/>
          <w:sz w:val="28"/>
          <w:szCs w:val="28"/>
        </w:rPr>
      </w:pPr>
    </w:p>
    <w:p w14:paraId="61F8CA60" w14:textId="2078BA5D" w:rsidR="002C3863" w:rsidRDefault="002C3863" w:rsidP="00FF6F12">
      <w:pPr>
        <w:tabs>
          <w:tab w:val="left" w:pos="2130"/>
        </w:tabs>
        <w:rPr>
          <w:ins w:id="166" w:author="MATTIA CAPRIO" w:date="2020-11-23T21:51:00Z"/>
          <w:sz w:val="28"/>
          <w:szCs w:val="28"/>
        </w:rPr>
      </w:pPr>
    </w:p>
    <w:p w14:paraId="5292546E" w14:textId="77777777" w:rsidR="002C3863" w:rsidRDefault="002C3863" w:rsidP="00FF6F12">
      <w:pPr>
        <w:tabs>
          <w:tab w:val="left" w:pos="2130"/>
        </w:tabs>
        <w:rPr>
          <w:sz w:val="28"/>
          <w:szCs w:val="28"/>
        </w:rPr>
      </w:pPr>
    </w:p>
    <w:tbl>
      <w:tblPr>
        <w:tblStyle w:val="Tabellagriglia5scura-colore1"/>
        <w:tblpPr w:leftFromText="141" w:rightFromText="141" w:vertAnchor="text" w:horzAnchor="margin" w:tblpYSpec="inside"/>
        <w:tblW w:w="10627" w:type="dxa"/>
        <w:tblLook w:val="04A0" w:firstRow="1" w:lastRow="0" w:firstColumn="1" w:lastColumn="0" w:noHBand="0" w:noVBand="1"/>
      </w:tblPr>
      <w:tblGrid>
        <w:gridCol w:w="1841"/>
        <w:gridCol w:w="4287"/>
        <w:gridCol w:w="4499"/>
      </w:tblGrid>
      <w:tr w:rsidR="00DE7CC8" w14:paraId="0F4544C5" w14:textId="77777777" w:rsidTr="00FF09D2">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841" w:type="dxa"/>
          </w:tcPr>
          <w:p w14:paraId="7A75CB5F" w14:textId="77777777" w:rsidR="00DE7CC8" w:rsidRDefault="00DE7CC8" w:rsidP="00991971">
            <w:pPr>
              <w:rPr>
                <w:sz w:val="24"/>
                <w:szCs w:val="24"/>
              </w:rPr>
            </w:pPr>
            <w:r>
              <w:rPr>
                <w:sz w:val="24"/>
                <w:szCs w:val="24"/>
              </w:rPr>
              <w:lastRenderedPageBreak/>
              <w:t>Nome Scenario</w:t>
            </w:r>
          </w:p>
        </w:tc>
        <w:tc>
          <w:tcPr>
            <w:tcW w:w="8786" w:type="dxa"/>
            <w:gridSpan w:val="2"/>
          </w:tcPr>
          <w:p w14:paraId="1407EE15" w14:textId="77777777" w:rsidR="00DE7CC8" w:rsidRDefault="00DE7CC8"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SUC_ConfermaOrdine</w:t>
            </w:r>
          </w:p>
        </w:tc>
      </w:tr>
      <w:tr w:rsidR="00DE7CC8" w14:paraId="7872A338" w14:textId="77777777" w:rsidTr="00FF09D2">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841" w:type="dxa"/>
          </w:tcPr>
          <w:p w14:paraId="6F6BE253" w14:textId="77777777" w:rsidR="00DE7CC8" w:rsidRDefault="00DE7CC8" w:rsidP="00991971">
            <w:pPr>
              <w:rPr>
                <w:sz w:val="24"/>
                <w:szCs w:val="24"/>
              </w:rPr>
            </w:pPr>
            <w:r>
              <w:rPr>
                <w:sz w:val="24"/>
                <w:szCs w:val="24"/>
              </w:rPr>
              <w:t>Attore</w:t>
            </w:r>
          </w:p>
        </w:tc>
        <w:tc>
          <w:tcPr>
            <w:tcW w:w="8786" w:type="dxa"/>
            <w:gridSpan w:val="2"/>
          </w:tcPr>
          <w:p w14:paraId="18D6832A" w14:textId="5C19CAEC" w:rsidR="00DE7CC8" w:rsidRDefault="00DE7CC8"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Marco: </w:t>
            </w:r>
            <w:del w:id="167" w:author="MATTIA CAPRIO" w:date="2020-11-23T21:57:00Z">
              <w:r w:rsidDel="00F27710">
                <w:rPr>
                  <w:sz w:val="24"/>
                  <w:szCs w:val="24"/>
                </w:rPr>
                <w:delText>Utente</w:delText>
              </w:r>
            </w:del>
            <w:ins w:id="168" w:author="MATTIA CAPRIO" w:date="2020-11-23T21:57:00Z">
              <w:r w:rsidR="00F27710">
                <w:rPr>
                  <w:sz w:val="24"/>
                  <w:szCs w:val="24"/>
                </w:rPr>
                <w:t>Cliente</w:t>
              </w:r>
            </w:ins>
          </w:p>
        </w:tc>
      </w:tr>
      <w:tr w:rsidR="00DE7CC8" w14:paraId="4B437388" w14:textId="77777777" w:rsidTr="00FF09D2">
        <w:trPr>
          <w:trHeight w:val="268"/>
        </w:trPr>
        <w:tc>
          <w:tcPr>
            <w:cnfStyle w:val="001000000000" w:firstRow="0" w:lastRow="0" w:firstColumn="1" w:lastColumn="0" w:oddVBand="0" w:evenVBand="0" w:oddHBand="0" w:evenHBand="0" w:firstRowFirstColumn="0" w:firstRowLastColumn="0" w:lastRowFirstColumn="0" w:lastRowLastColumn="0"/>
            <w:tcW w:w="1841" w:type="dxa"/>
            <w:vMerge w:val="restart"/>
          </w:tcPr>
          <w:p w14:paraId="60EC87B0" w14:textId="77777777" w:rsidR="00DE7CC8" w:rsidRDefault="00DE7CC8" w:rsidP="00991971">
            <w:pPr>
              <w:rPr>
                <w:sz w:val="24"/>
                <w:szCs w:val="24"/>
              </w:rPr>
            </w:pPr>
            <w:r>
              <w:rPr>
                <w:sz w:val="24"/>
                <w:szCs w:val="24"/>
              </w:rPr>
              <w:t>Flusso di Eventi</w:t>
            </w:r>
          </w:p>
        </w:tc>
        <w:tc>
          <w:tcPr>
            <w:tcW w:w="4287" w:type="dxa"/>
            <w:tcBorders>
              <w:right w:val="single" w:sz="4" w:space="0" w:color="auto"/>
            </w:tcBorders>
          </w:tcPr>
          <w:p w14:paraId="6D1E5DF3" w14:textId="2EF35331" w:rsidR="00DE7CC8" w:rsidRPr="00535DFE" w:rsidRDefault="00DE7CC8"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499" w:type="dxa"/>
            <w:tcBorders>
              <w:left w:val="single" w:sz="4" w:space="0" w:color="auto"/>
            </w:tcBorders>
          </w:tcPr>
          <w:p w14:paraId="41072C83" w14:textId="77777777" w:rsidR="00DE7CC8" w:rsidRPr="00535DFE" w:rsidRDefault="00DE7CC8"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DE7CC8" w14:paraId="6ACB2098" w14:textId="77777777" w:rsidTr="00FF09D2">
        <w:trPr>
          <w:cnfStyle w:val="000000100000" w:firstRow="0" w:lastRow="0" w:firstColumn="0" w:lastColumn="0" w:oddVBand="0" w:evenVBand="0" w:oddHBand="1" w:evenHBand="0" w:firstRowFirstColumn="0" w:firstRowLastColumn="0" w:lastRowFirstColumn="0" w:lastRowLastColumn="0"/>
          <w:trHeight w:val="2193"/>
        </w:trPr>
        <w:tc>
          <w:tcPr>
            <w:cnfStyle w:val="001000000000" w:firstRow="0" w:lastRow="0" w:firstColumn="1" w:lastColumn="0" w:oddVBand="0" w:evenVBand="0" w:oddHBand="0" w:evenHBand="0" w:firstRowFirstColumn="0" w:firstRowLastColumn="0" w:lastRowFirstColumn="0" w:lastRowLastColumn="0"/>
            <w:tcW w:w="1841" w:type="dxa"/>
            <w:vMerge/>
          </w:tcPr>
          <w:p w14:paraId="75B40F5B" w14:textId="77777777" w:rsidR="00DE7CC8" w:rsidRDefault="00DE7CC8" w:rsidP="00991971">
            <w:pPr>
              <w:rPr>
                <w:sz w:val="24"/>
                <w:szCs w:val="24"/>
              </w:rPr>
            </w:pPr>
          </w:p>
        </w:tc>
        <w:tc>
          <w:tcPr>
            <w:tcW w:w="4287" w:type="dxa"/>
            <w:tcBorders>
              <w:right w:val="single" w:sz="4" w:space="0" w:color="auto"/>
            </w:tcBorders>
          </w:tcPr>
          <w:p w14:paraId="17BE05EE" w14:textId="14A66D47"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DE7CC8" w:rsidRPr="001C52BB">
              <w:rPr>
                <w:sz w:val="24"/>
                <w:szCs w:val="24"/>
              </w:rPr>
              <w:t xml:space="preserve">Marco è un utente registrato </w:t>
            </w:r>
            <w:ins w:id="169" w:author="MATTIA CAPRIO" w:date="2020-11-23T21:59:00Z">
              <w:r w:rsidR="00F27710">
                <w:rPr>
                  <w:sz w:val="24"/>
                  <w:szCs w:val="24"/>
                </w:rPr>
                <w:t xml:space="preserve">come cliente </w:t>
              </w:r>
            </w:ins>
            <w:del w:id="170" w:author="MATTIA CAPRIO" w:date="2020-11-23T21:58:00Z">
              <w:r w:rsidR="00DE7CC8" w:rsidRPr="001C52BB" w:rsidDel="00F27710">
                <w:rPr>
                  <w:sz w:val="24"/>
                  <w:szCs w:val="24"/>
                </w:rPr>
                <w:delText xml:space="preserve">alla </w:delText>
              </w:r>
            </w:del>
            <w:ins w:id="171" w:author="MATTIA CAPRIO" w:date="2020-11-23T21:58:00Z">
              <w:r w:rsidR="00F27710">
                <w:rPr>
                  <w:sz w:val="24"/>
                  <w:szCs w:val="24"/>
                </w:rPr>
                <w:t>sulla</w:t>
              </w:r>
              <w:r w:rsidR="00F27710" w:rsidRPr="001C52BB">
                <w:rPr>
                  <w:sz w:val="24"/>
                  <w:szCs w:val="24"/>
                </w:rPr>
                <w:t xml:space="preserve"> </w:t>
              </w:r>
            </w:ins>
            <w:r w:rsidR="00DE7CC8" w:rsidRPr="001C52BB">
              <w:rPr>
                <w:sz w:val="24"/>
                <w:szCs w:val="24"/>
              </w:rPr>
              <w:t xml:space="preserve">piattaforma EasyLease </w:t>
            </w:r>
            <w:del w:id="172" w:author="MATTIA CAPRIO" w:date="2020-11-23T21:59:00Z">
              <w:r w:rsidR="00DE7CC8" w:rsidRPr="001C52BB" w:rsidDel="00F27710">
                <w:rPr>
                  <w:sz w:val="24"/>
                  <w:szCs w:val="24"/>
                </w:rPr>
                <w:delText xml:space="preserve">che </w:delText>
              </w:r>
            </w:del>
            <w:ins w:id="173" w:author="MATTIA CAPRIO" w:date="2020-11-23T21:59:00Z">
              <w:r w:rsidR="00F27710">
                <w:rPr>
                  <w:sz w:val="24"/>
                  <w:szCs w:val="24"/>
                </w:rPr>
                <w:t>e</w:t>
              </w:r>
              <w:r w:rsidR="00F27710" w:rsidRPr="001C52BB">
                <w:rPr>
                  <w:sz w:val="24"/>
                  <w:szCs w:val="24"/>
                </w:rPr>
                <w:t xml:space="preserve"> </w:t>
              </w:r>
            </w:ins>
            <w:r w:rsidR="00DE7CC8" w:rsidRPr="001C52BB">
              <w:rPr>
                <w:sz w:val="24"/>
                <w:szCs w:val="24"/>
              </w:rPr>
              <w:t xml:space="preserve">deve confermare un ordine relativo ad un precedente preventivo effettuato sulla piattaforma. </w:t>
            </w:r>
          </w:p>
          <w:p w14:paraId="6FF63647" w14:textId="2A0B4C72" w:rsidR="00FF09D2" w:rsidRPr="001C52BB" w:rsidRDefault="00FF09D2" w:rsidP="001C52BB">
            <w:pPr>
              <w:cnfStyle w:val="000000100000" w:firstRow="0" w:lastRow="0" w:firstColumn="0" w:lastColumn="0" w:oddVBand="0" w:evenVBand="0" w:oddHBand="1" w:evenHBand="0" w:firstRowFirstColumn="0" w:firstRowLastColumn="0" w:lastRowFirstColumn="0" w:lastRowLastColumn="0"/>
              <w:rPr>
                <w:sz w:val="24"/>
                <w:szCs w:val="24"/>
              </w:rPr>
            </w:pPr>
            <w:r w:rsidRPr="001C52BB">
              <w:rPr>
                <w:sz w:val="24"/>
                <w:szCs w:val="24"/>
              </w:rPr>
              <w:t>Marco</w:t>
            </w:r>
            <w:r w:rsidR="00DE7CC8" w:rsidRPr="001C52BB">
              <w:rPr>
                <w:sz w:val="24"/>
                <w:szCs w:val="24"/>
              </w:rPr>
              <w:t xml:space="preserve"> accede </w:t>
            </w:r>
            <w:del w:id="174" w:author="MATTIA CAPRIO" w:date="2020-11-23T21:59:00Z">
              <w:r w:rsidR="00DE7CC8" w:rsidRPr="001C52BB" w:rsidDel="00F27710">
                <w:rPr>
                  <w:sz w:val="24"/>
                  <w:szCs w:val="24"/>
                </w:rPr>
                <w:delText>alla sua area utente</w:delText>
              </w:r>
            </w:del>
            <w:ins w:id="175" w:author="MATTIA CAPRIO" w:date="2020-11-23T21:59:00Z">
              <w:r w:rsidR="00F27710">
                <w:rPr>
                  <w:sz w:val="24"/>
                  <w:szCs w:val="24"/>
                </w:rPr>
                <w:t>alla piattaforma</w:t>
              </w:r>
            </w:ins>
            <w:r w:rsidR="00DE7CC8" w:rsidRPr="001C52BB">
              <w:rPr>
                <w:sz w:val="24"/>
                <w:szCs w:val="24"/>
              </w:rPr>
              <w:t xml:space="preserve"> tramite le </w:t>
            </w:r>
            <w:del w:id="176" w:author="MATTIA CAPRIO" w:date="2020-11-23T21:59:00Z">
              <w:r w:rsidR="00DE7CC8" w:rsidRPr="001C52BB" w:rsidDel="00F27710">
                <w:rPr>
                  <w:sz w:val="24"/>
                  <w:szCs w:val="24"/>
                </w:rPr>
                <w:delText xml:space="preserve">sue </w:delText>
              </w:r>
            </w:del>
            <w:ins w:id="177" w:author="MATTIA CAPRIO" w:date="2020-11-23T21:59:00Z">
              <w:r w:rsidR="00F27710">
                <w:rPr>
                  <w:sz w:val="24"/>
                  <w:szCs w:val="24"/>
                </w:rPr>
                <w:t>proprie</w:t>
              </w:r>
              <w:r w:rsidR="00F27710" w:rsidRPr="001C52BB">
                <w:rPr>
                  <w:sz w:val="24"/>
                  <w:szCs w:val="24"/>
                </w:rPr>
                <w:t xml:space="preserve"> </w:t>
              </w:r>
            </w:ins>
            <w:r w:rsidR="00DE7CC8" w:rsidRPr="001C52BB">
              <w:rPr>
                <w:sz w:val="24"/>
                <w:szCs w:val="24"/>
              </w:rPr>
              <w:t>credenziali</w:t>
            </w:r>
            <w:ins w:id="178" w:author="MATTIA CAPRIO" w:date="2020-11-23T22:00:00Z">
              <w:r w:rsidR="00F27710">
                <w:rPr>
                  <w:sz w:val="24"/>
                  <w:szCs w:val="24"/>
                </w:rPr>
                <w:t xml:space="preserve"> e preme sul proprio nome nella sezione dedicata</w:t>
              </w:r>
            </w:ins>
            <w:r w:rsidR="00DE7CC8" w:rsidRPr="001C52BB">
              <w:rPr>
                <w:sz w:val="24"/>
                <w:szCs w:val="24"/>
              </w:rPr>
              <w:t>.</w:t>
            </w:r>
          </w:p>
        </w:tc>
        <w:tc>
          <w:tcPr>
            <w:tcW w:w="4499" w:type="dxa"/>
            <w:tcBorders>
              <w:left w:val="single" w:sz="4" w:space="0" w:color="auto"/>
            </w:tcBorders>
          </w:tcPr>
          <w:p w14:paraId="538D322F" w14:textId="77777777" w:rsidR="00DE7CC8"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3E2F00C0" w14:textId="77777777" w:rsidTr="00FF09D2">
        <w:trPr>
          <w:trHeight w:val="1626"/>
        </w:trPr>
        <w:tc>
          <w:tcPr>
            <w:cnfStyle w:val="001000000000" w:firstRow="0" w:lastRow="0" w:firstColumn="1" w:lastColumn="0" w:oddVBand="0" w:evenVBand="0" w:oddHBand="0" w:evenHBand="0" w:firstRowFirstColumn="0" w:firstRowLastColumn="0" w:lastRowFirstColumn="0" w:lastRowLastColumn="0"/>
            <w:tcW w:w="1841" w:type="dxa"/>
            <w:vMerge/>
          </w:tcPr>
          <w:p w14:paraId="0DAE5A2A" w14:textId="77777777" w:rsidR="00DE7CC8" w:rsidRDefault="00DE7CC8" w:rsidP="00991971">
            <w:pPr>
              <w:rPr>
                <w:sz w:val="24"/>
                <w:szCs w:val="24"/>
              </w:rPr>
            </w:pPr>
          </w:p>
        </w:tc>
        <w:tc>
          <w:tcPr>
            <w:tcW w:w="4287" w:type="dxa"/>
            <w:tcBorders>
              <w:right w:val="single" w:sz="4" w:space="0" w:color="auto"/>
            </w:tcBorders>
          </w:tcPr>
          <w:p w14:paraId="74C5A2F2" w14:textId="77777777" w:rsidR="00DE7CC8" w:rsidRDefault="00DE7CC8"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5D0905C3" w14:textId="637BB4F7"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w:t>
            </w:r>
            <w:del w:id="179" w:author="MATTIA CAPRIO" w:date="2020-11-23T22:00:00Z">
              <w:r w:rsidDel="00F27710">
                <w:rPr>
                  <w:sz w:val="24"/>
                  <w:szCs w:val="24"/>
                </w:rPr>
                <w:delText xml:space="preserve">. </w:delText>
              </w:r>
              <w:r w:rsidR="00DE7CC8" w:rsidRPr="001C52BB" w:rsidDel="00F27710">
                <w:rPr>
                  <w:sz w:val="24"/>
                  <w:szCs w:val="24"/>
                </w:rPr>
                <w:delText>Il sistema lo porta alla pagina “Area utente” riservata agli utenti registrati nella quale sono presenti alcune funzionali tra cui quella per confermare un ordine</w:delText>
              </w:r>
            </w:del>
            <w:ins w:id="180" w:author="MATTIA CAPRIO" w:date="2020-11-23T22:00:00Z">
              <w:r w:rsidR="00F27710">
                <w:rPr>
                  <w:sz w:val="24"/>
                  <w:szCs w:val="24"/>
                </w:rPr>
                <w:t xml:space="preserve">. Il sistema mostra una dashboard a lui dedicata dove sono presenti diverse funzioni, tra </w:t>
              </w:r>
            </w:ins>
            <w:ins w:id="181" w:author="MATTIA CAPRIO" w:date="2020-11-23T22:24:00Z">
              <w:r w:rsidR="005F11A9">
                <w:rPr>
                  <w:sz w:val="24"/>
                  <w:szCs w:val="24"/>
                </w:rPr>
                <w:t>cui</w:t>
              </w:r>
            </w:ins>
            <w:ins w:id="182" w:author="MATTIA CAPRIO" w:date="2020-11-23T22:00:00Z">
              <w:r w:rsidR="00F27710">
                <w:rPr>
                  <w:sz w:val="24"/>
                  <w:szCs w:val="24"/>
                </w:rPr>
                <w:t xml:space="preserve"> </w:t>
              </w:r>
            </w:ins>
            <w:ins w:id="183" w:author="MATTIA CAPRIO" w:date="2020-11-23T22:01:00Z">
              <w:r w:rsidR="00F27710">
                <w:rPr>
                  <w:sz w:val="24"/>
                  <w:szCs w:val="24"/>
                </w:rPr>
                <w:t>anche quella necessaria per effettuare la conferma di un ordine</w:t>
              </w:r>
            </w:ins>
            <w:r w:rsidR="00DE7CC8" w:rsidRPr="001C52BB">
              <w:rPr>
                <w:sz w:val="24"/>
                <w:szCs w:val="24"/>
              </w:rPr>
              <w:t>.</w:t>
            </w:r>
          </w:p>
        </w:tc>
      </w:tr>
      <w:tr w:rsidR="00DE7CC8" w14:paraId="6ABD9CEC" w14:textId="77777777" w:rsidTr="00FF09D2">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841" w:type="dxa"/>
            <w:vMerge/>
          </w:tcPr>
          <w:p w14:paraId="2C3CA9B5" w14:textId="77777777" w:rsidR="00DE7CC8" w:rsidRDefault="00DE7CC8" w:rsidP="00991971">
            <w:pPr>
              <w:rPr>
                <w:sz w:val="24"/>
                <w:szCs w:val="24"/>
              </w:rPr>
            </w:pPr>
          </w:p>
        </w:tc>
        <w:tc>
          <w:tcPr>
            <w:tcW w:w="4287" w:type="dxa"/>
            <w:tcBorders>
              <w:right w:val="single" w:sz="4" w:space="0" w:color="auto"/>
            </w:tcBorders>
          </w:tcPr>
          <w:p w14:paraId="2E474412" w14:textId="3D26AD62"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00FF09D2" w:rsidRPr="001C52BB">
              <w:rPr>
                <w:sz w:val="24"/>
                <w:szCs w:val="24"/>
              </w:rPr>
              <w:t>Marco</w:t>
            </w:r>
            <w:r w:rsidR="00DE7CC8" w:rsidRPr="001C52BB">
              <w:rPr>
                <w:sz w:val="24"/>
                <w:szCs w:val="24"/>
              </w:rPr>
              <w:t xml:space="preserve"> </w:t>
            </w:r>
            <w:del w:id="184" w:author="MATTIA CAPRIO" w:date="2020-11-23T22:01:00Z">
              <w:r w:rsidR="00DE7CC8" w:rsidRPr="001C52BB" w:rsidDel="00F27710">
                <w:rPr>
                  <w:sz w:val="24"/>
                  <w:szCs w:val="24"/>
                </w:rPr>
                <w:delText>seleziona la sezione conferma ordine</w:delText>
              </w:r>
            </w:del>
            <w:ins w:id="185" w:author="MATTIA CAPRIO" w:date="2020-11-23T22:01:00Z">
              <w:r w:rsidR="00F27710">
                <w:rPr>
                  <w:sz w:val="24"/>
                  <w:szCs w:val="24"/>
                </w:rPr>
                <w:t>preme sull’apposito bottone “Gestione ordini</w:t>
              </w:r>
            </w:ins>
            <w:ins w:id="186" w:author="MATTIA CAPRIO" w:date="2020-11-23T22:02:00Z">
              <w:r w:rsidR="00F27710">
                <w:rPr>
                  <w:sz w:val="24"/>
                  <w:szCs w:val="24"/>
                </w:rPr>
                <w:t>” che gli consente di accedere al proprio storico di</w:t>
              </w:r>
              <w:r w:rsidR="00606DBA">
                <w:rPr>
                  <w:sz w:val="24"/>
                  <w:szCs w:val="24"/>
                </w:rPr>
                <w:t xml:space="preserve"> richieste preventivo e</w:t>
              </w:r>
              <w:r w:rsidR="00F27710">
                <w:rPr>
                  <w:sz w:val="24"/>
                  <w:szCs w:val="24"/>
                </w:rPr>
                <w:t xml:space="preserve"> ordini svolti</w:t>
              </w:r>
            </w:ins>
            <w:r w:rsidR="00DE7CC8" w:rsidRPr="001C52BB">
              <w:rPr>
                <w:sz w:val="24"/>
                <w:szCs w:val="24"/>
              </w:rPr>
              <w:t>.</w:t>
            </w:r>
          </w:p>
        </w:tc>
        <w:tc>
          <w:tcPr>
            <w:tcW w:w="4499" w:type="dxa"/>
            <w:tcBorders>
              <w:left w:val="single" w:sz="4" w:space="0" w:color="auto"/>
            </w:tcBorders>
          </w:tcPr>
          <w:p w14:paraId="7F0B2CAB" w14:textId="77777777" w:rsidR="00DE7CC8"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E7CC8" w14:paraId="43395E9D" w14:textId="77777777" w:rsidTr="00FF09D2">
        <w:trPr>
          <w:trHeight w:val="1358"/>
        </w:trPr>
        <w:tc>
          <w:tcPr>
            <w:cnfStyle w:val="001000000000" w:firstRow="0" w:lastRow="0" w:firstColumn="1" w:lastColumn="0" w:oddVBand="0" w:evenVBand="0" w:oddHBand="0" w:evenHBand="0" w:firstRowFirstColumn="0" w:firstRowLastColumn="0" w:lastRowFirstColumn="0" w:lastRowLastColumn="0"/>
            <w:tcW w:w="1841" w:type="dxa"/>
            <w:vMerge/>
          </w:tcPr>
          <w:p w14:paraId="0739ECDE" w14:textId="77777777" w:rsidR="00DE7CC8" w:rsidRDefault="00DE7CC8" w:rsidP="00991971">
            <w:pPr>
              <w:rPr>
                <w:sz w:val="24"/>
                <w:szCs w:val="24"/>
              </w:rPr>
            </w:pPr>
          </w:p>
        </w:tc>
        <w:tc>
          <w:tcPr>
            <w:tcW w:w="4287" w:type="dxa"/>
            <w:tcBorders>
              <w:right w:val="single" w:sz="4" w:space="0" w:color="auto"/>
            </w:tcBorders>
          </w:tcPr>
          <w:p w14:paraId="5440C009" w14:textId="77777777" w:rsidR="00DE7CC8" w:rsidRDefault="00DE7CC8"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499" w:type="dxa"/>
            <w:tcBorders>
              <w:left w:val="single" w:sz="4" w:space="0" w:color="auto"/>
            </w:tcBorders>
          </w:tcPr>
          <w:p w14:paraId="53140CBC" w14:textId="30B4F343" w:rsidR="00DE7CC8"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00DE7CC8" w:rsidRPr="001C52BB">
              <w:rPr>
                <w:sz w:val="24"/>
                <w:szCs w:val="24"/>
              </w:rPr>
              <w:t>Il sistema gli mostra una pagina contenente la lista con tutt</w:t>
            </w:r>
            <w:ins w:id="187" w:author="MATTIA CAPRIO" w:date="2020-11-23T22:03:00Z">
              <w:r w:rsidR="00606DBA">
                <w:rPr>
                  <w:sz w:val="24"/>
                  <w:szCs w:val="24"/>
                </w:rPr>
                <w:t>e le richieste di preventivo fatte, i preventivi stipulati e gli ordini eseguiti</w:t>
              </w:r>
            </w:ins>
            <w:del w:id="188" w:author="MATTIA CAPRIO" w:date="2020-11-23T22:03:00Z">
              <w:r w:rsidR="00DE7CC8" w:rsidRPr="001C52BB" w:rsidDel="00606DBA">
                <w:rPr>
                  <w:sz w:val="24"/>
                  <w:szCs w:val="24"/>
                </w:rPr>
                <w:delText>i i preventivi compilati dal suo consulente di riferimento</w:delText>
              </w:r>
            </w:del>
            <w:r w:rsidR="00FF09D2" w:rsidRPr="001C52BB">
              <w:rPr>
                <w:sz w:val="24"/>
                <w:szCs w:val="24"/>
              </w:rPr>
              <w:t>.</w:t>
            </w:r>
          </w:p>
        </w:tc>
      </w:tr>
      <w:tr w:rsidR="00DE7CC8" w14:paraId="7F01F7ED" w14:textId="77777777" w:rsidTr="00FF09D2">
        <w:trPr>
          <w:cnfStyle w:val="000000100000" w:firstRow="0" w:lastRow="0" w:firstColumn="0" w:lastColumn="0" w:oddVBand="0" w:evenVBand="0" w:oddHBand="1" w:evenHBand="0" w:firstRowFirstColumn="0" w:firstRowLastColumn="0" w:lastRowFirstColumn="0" w:lastRowLastColumn="0"/>
          <w:trHeight w:val="1099"/>
        </w:trPr>
        <w:tc>
          <w:tcPr>
            <w:cnfStyle w:val="001000000000" w:firstRow="0" w:lastRow="0" w:firstColumn="1" w:lastColumn="0" w:oddVBand="0" w:evenVBand="0" w:oddHBand="0" w:evenHBand="0" w:firstRowFirstColumn="0" w:firstRowLastColumn="0" w:lastRowFirstColumn="0" w:lastRowLastColumn="0"/>
            <w:tcW w:w="1841" w:type="dxa"/>
            <w:vMerge/>
          </w:tcPr>
          <w:p w14:paraId="0AEF9078" w14:textId="77777777" w:rsidR="00DE7CC8" w:rsidRDefault="00DE7CC8" w:rsidP="00991971">
            <w:pPr>
              <w:rPr>
                <w:sz w:val="24"/>
                <w:szCs w:val="24"/>
              </w:rPr>
            </w:pPr>
          </w:p>
        </w:tc>
        <w:tc>
          <w:tcPr>
            <w:tcW w:w="4287" w:type="dxa"/>
            <w:tcBorders>
              <w:right w:val="single" w:sz="4" w:space="0" w:color="auto"/>
            </w:tcBorders>
          </w:tcPr>
          <w:p w14:paraId="2386007F" w14:textId="2B006EB2" w:rsidR="00DE7CC8"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00083D11" w:rsidRPr="001C52BB">
              <w:rPr>
                <w:sz w:val="24"/>
                <w:szCs w:val="24"/>
              </w:rPr>
              <w:t>Marco</w:t>
            </w:r>
            <w:r w:rsidR="00DE7CC8" w:rsidRPr="001C52BB">
              <w:rPr>
                <w:sz w:val="24"/>
                <w:szCs w:val="24"/>
              </w:rPr>
              <w:t xml:space="preserve"> seleziona </w:t>
            </w:r>
            <w:del w:id="189" w:author="MATTIA CAPRIO" w:date="2020-11-23T22:05:00Z">
              <w:r w:rsidR="00DE7CC8" w:rsidRPr="001C52BB" w:rsidDel="00606DBA">
                <w:rPr>
                  <w:sz w:val="24"/>
                  <w:szCs w:val="24"/>
                </w:rPr>
                <w:delText>il preventivo</w:delText>
              </w:r>
            </w:del>
            <w:ins w:id="190" w:author="MATTIA CAPRIO" w:date="2020-11-23T22:05:00Z">
              <w:r w:rsidR="00606DBA">
                <w:rPr>
                  <w:sz w:val="24"/>
                  <w:szCs w:val="24"/>
                </w:rPr>
                <w:t>l’ordine</w:t>
              </w:r>
            </w:ins>
            <w:r w:rsidR="00DE7CC8" w:rsidRPr="001C52BB">
              <w:rPr>
                <w:sz w:val="24"/>
                <w:szCs w:val="24"/>
              </w:rPr>
              <w:t xml:space="preserve"> dell’auto che vuole confermare e clicca sul </w:t>
            </w:r>
            <w:del w:id="191" w:author="MATTIA CAPRIO" w:date="2020-11-23T22:04:00Z">
              <w:r w:rsidR="00DE7CC8" w:rsidRPr="001C52BB" w:rsidDel="00606DBA">
                <w:rPr>
                  <w:sz w:val="24"/>
                  <w:szCs w:val="24"/>
                </w:rPr>
                <w:delText xml:space="preserve">relativo </w:delText>
              </w:r>
            </w:del>
            <w:r w:rsidR="00DE7CC8" w:rsidRPr="001C52BB">
              <w:rPr>
                <w:sz w:val="24"/>
                <w:szCs w:val="24"/>
              </w:rPr>
              <w:t>pulsante “</w:t>
            </w:r>
            <w:del w:id="192" w:author="MATTIA CAPRIO" w:date="2020-11-23T22:04:00Z">
              <w:r w:rsidR="00DE7CC8" w:rsidRPr="001C52BB" w:rsidDel="00606DBA">
                <w:rPr>
                  <w:sz w:val="24"/>
                  <w:szCs w:val="24"/>
                </w:rPr>
                <w:delText>conferma ordine</w:delText>
              </w:r>
            </w:del>
            <w:ins w:id="193" w:author="MATTIA CAPRIO" w:date="2020-11-23T22:04:00Z">
              <w:r w:rsidR="00606DBA">
                <w:rPr>
                  <w:sz w:val="24"/>
                  <w:szCs w:val="24"/>
                </w:rPr>
                <w:t>mostra dettagli</w:t>
              </w:r>
            </w:ins>
            <w:r w:rsidR="00DE7CC8" w:rsidRPr="001C52BB">
              <w:rPr>
                <w:sz w:val="24"/>
                <w:szCs w:val="24"/>
              </w:rPr>
              <w:t>”.</w:t>
            </w:r>
          </w:p>
        </w:tc>
        <w:tc>
          <w:tcPr>
            <w:tcW w:w="4499" w:type="dxa"/>
            <w:tcBorders>
              <w:left w:val="single" w:sz="4" w:space="0" w:color="auto"/>
            </w:tcBorders>
          </w:tcPr>
          <w:p w14:paraId="66CDC4C0" w14:textId="77777777" w:rsidR="00DE7CC8" w:rsidRPr="004645A5" w:rsidRDefault="00DE7CC8"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606DBA" w14:paraId="31DD80A4" w14:textId="77777777" w:rsidTr="00FF09D2">
        <w:trPr>
          <w:trHeight w:val="1099"/>
          <w:ins w:id="194" w:author="MATTIA CAPRIO" w:date="2020-11-23T22:04:00Z"/>
        </w:trPr>
        <w:tc>
          <w:tcPr>
            <w:cnfStyle w:val="001000000000" w:firstRow="0" w:lastRow="0" w:firstColumn="1" w:lastColumn="0" w:oddVBand="0" w:evenVBand="0" w:oddHBand="0" w:evenHBand="0" w:firstRowFirstColumn="0" w:firstRowLastColumn="0" w:lastRowFirstColumn="0" w:lastRowLastColumn="0"/>
            <w:tcW w:w="1841" w:type="dxa"/>
            <w:vMerge/>
          </w:tcPr>
          <w:p w14:paraId="6CFB1425" w14:textId="77777777" w:rsidR="00606DBA" w:rsidRDefault="00606DBA" w:rsidP="00991971">
            <w:pPr>
              <w:rPr>
                <w:ins w:id="195" w:author="MATTIA CAPRIO" w:date="2020-11-23T22:04:00Z"/>
                <w:sz w:val="24"/>
                <w:szCs w:val="24"/>
              </w:rPr>
            </w:pPr>
          </w:p>
        </w:tc>
        <w:tc>
          <w:tcPr>
            <w:tcW w:w="4287" w:type="dxa"/>
            <w:tcBorders>
              <w:right w:val="single" w:sz="4" w:space="0" w:color="auto"/>
            </w:tcBorders>
          </w:tcPr>
          <w:p w14:paraId="7740B56A" w14:textId="77777777" w:rsidR="00606DBA" w:rsidRDefault="00606DBA" w:rsidP="001C52BB">
            <w:pPr>
              <w:cnfStyle w:val="000000000000" w:firstRow="0" w:lastRow="0" w:firstColumn="0" w:lastColumn="0" w:oddVBand="0" w:evenVBand="0" w:oddHBand="0" w:evenHBand="0" w:firstRowFirstColumn="0" w:firstRowLastColumn="0" w:lastRowFirstColumn="0" w:lastRowLastColumn="0"/>
              <w:rPr>
                <w:ins w:id="196" w:author="MATTIA CAPRIO" w:date="2020-11-23T22:04:00Z"/>
                <w:sz w:val="24"/>
                <w:szCs w:val="24"/>
              </w:rPr>
            </w:pPr>
          </w:p>
        </w:tc>
        <w:tc>
          <w:tcPr>
            <w:tcW w:w="4499" w:type="dxa"/>
            <w:tcBorders>
              <w:left w:val="single" w:sz="4" w:space="0" w:color="auto"/>
            </w:tcBorders>
          </w:tcPr>
          <w:p w14:paraId="087CABF5" w14:textId="6B63AFB7" w:rsidR="00606DBA" w:rsidRPr="004645A5" w:rsidRDefault="00606DBA" w:rsidP="00991971">
            <w:pPr>
              <w:cnfStyle w:val="000000000000" w:firstRow="0" w:lastRow="0" w:firstColumn="0" w:lastColumn="0" w:oddVBand="0" w:evenVBand="0" w:oddHBand="0" w:evenHBand="0" w:firstRowFirstColumn="0" w:firstRowLastColumn="0" w:lastRowFirstColumn="0" w:lastRowLastColumn="0"/>
              <w:rPr>
                <w:ins w:id="197" w:author="MATTIA CAPRIO" w:date="2020-11-23T22:04:00Z"/>
                <w:sz w:val="24"/>
                <w:szCs w:val="24"/>
              </w:rPr>
            </w:pPr>
            <w:ins w:id="198" w:author="MATTIA CAPRIO" w:date="2020-11-23T22:04:00Z">
              <w:r>
                <w:rPr>
                  <w:sz w:val="24"/>
                  <w:szCs w:val="24"/>
                </w:rPr>
                <w:t>6. Il sistema mostra a Marco una pagina dedicata al</w:t>
              </w:r>
            </w:ins>
            <w:ins w:id="199" w:author="MATTIA CAPRIO" w:date="2020-11-23T22:06:00Z">
              <w:r>
                <w:rPr>
                  <w:sz w:val="24"/>
                  <w:szCs w:val="24"/>
                </w:rPr>
                <w:t xml:space="preserve">l’ordine che intende confermare mostrando il contratto della formula di leasing e il costo completo </w:t>
              </w:r>
            </w:ins>
            <w:ins w:id="200" w:author="MATTIA CAPRIO" w:date="2020-11-23T22:20:00Z">
              <w:r w:rsidR="003745A7">
                <w:rPr>
                  <w:sz w:val="24"/>
                  <w:szCs w:val="24"/>
                </w:rPr>
                <w:t>relativo</w:t>
              </w:r>
            </w:ins>
            <w:ins w:id="201" w:author="MATTIA CAPRIO" w:date="2020-11-23T22:07:00Z">
              <w:r>
                <w:rPr>
                  <w:sz w:val="24"/>
                  <w:szCs w:val="24"/>
                </w:rPr>
                <w:t xml:space="preserve"> al preventivo corrispondente accettato in precedenza.</w:t>
              </w:r>
            </w:ins>
          </w:p>
        </w:tc>
      </w:tr>
      <w:tr w:rsidR="00606DBA" w14:paraId="5D6DC1C5" w14:textId="77777777" w:rsidTr="00FF09D2">
        <w:trPr>
          <w:cnfStyle w:val="000000100000" w:firstRow="0" w:lastRow="0" w:firstColumn="0" w:lastColumn="0" w:oddVBand="0" w:evenVBand="0" w:oddHBand="1" w:evenHBand="0" w:firstRowFirstColumn="0" w:firstRowLastColumn="0" w:lastRowFirstColumn="0" w:lastRowLastColumn="0"/>
          <w:trHeight w:val="1099"/>
          <w:ins w:id="202" w:author="MATTIA CAPRIO" w:date="2020-11-23T22:07:00Z"/>
        </w:trPr>
        <w:tc>
          <w:tcPr>
            <w:cnfStyle w:val="001000000000" w:firstRow="0" w:lastRow="0" w:firstColumn="1" w:lastColumn="0" w:oddVBand="0" w:evenVBand="0" w:oddHBand="0" w:evenHBand="0" w:firstRowFirstColumn="0" w:firstRowLastColumn="0" w:lastRowFirstColumn="0" w:lastRowLastColumn="0"/>
            <w:tcW w:w="1841" w:type="dxa"/>
            <w:vMerge/>
          </w:tcPr>
          <w:p w14:paraId="5ADEE40C" w14:textId="77777777" w:rsidR="00606DBA" w:rsidRDefault="00606DBA" w:rsidP="00991971">
            <w:pPr>
              <w:rPr>
                <w:ins w:id="203" w:author="MATTIA CAPRIO" w:date="2020-11-23T22:07:00Z"/>
                <w:sz w:val="24"/>
                <w:szCs w:val="24"/>
              </w:rPr>
            </w:pPr>
          </w:p>
        </w:tc>
        <w:tc>
          <w:tcPr>
            <w:tcW w:w="4287" w:type="dxa"/>
            <w:tcBorders>
              <w:right w:val="single" w:sz="4" w:space="0" w:color="auto"/>
            </w:tcBorders>
          </w:tcPr>
          <w:p w14:paraId="33DF903A" w14:textId="352838FB" w:rsidR="00606DBA" w:rsidRDefault="00606DBA" w:rsidP="001C52BB">
            <w:pPr>
              <w:cnfStyle w:val="000000100000" w:firstRow="0" w:lastRow="0" w:firstColumn="0" w:lastColumn="0" w:oddVBand="0" w:evenVBand="0" w:oddHBand="1" w:evenHBand="0" w:firstRowFirstColumn="0" w:firstRowLastColumn="0" w:lastRowFirstColumn="0" w:lastRowLastColumn="0"/>
              <w:rPr>
                <w:ins w:id="204" w:author="MATTIA CAPRIO" w:date="2020-11-23T22:07:00Z"/>
                <w:sz w:val="24"/>
                <w:szCs w:val="24"/>
              </w:rPr>
            </w:pPr>
            <w:ins w:id="205" w:author="MATTIA CAPRIO" w:date="2020-11-23T22:07:00Z">
              <w:r>
                <w:rPr>
                  <w:sz w:val="24"/>
                  <w:szCs w:val="24"/>
                </w:rPr>
                <w:t>7.</w:t>
              </w:r>
            </w:ins>
            <w:ins w:id="206" w:author="MATTIA CAPRIO" w:date="2020-11-23T22:10:00Z">
              <w:r w:rsidR="0079660D">
                <w:rPr>
                  <w:sz w:val="24"/>
                  <w:szCs w:val="24"/>
                </w:rPr>
                <w:t xml:space="preserve"> </w:t>
              </w:r>
            </w:ins>
            <w:ins w:id="207" w:author="MATTIA CAPRIO" w:date="2020-11-23T22:07:00Z">
              <w:r w:rsidR="0079660D">
                <w:rPr>
                  <w:sz w:val="24"/>
                  <w:szCs w:val="24"/>
                </w:rPr>
                <w:t>Marco prende visione del contratto</w:t>
              </w:r>
            </w:ins>
            <w:ins w:id="208" w:author="MATTIA CAPRIO" w:date="2020-11-23T22:08:00Z">
              <w:r w:rsidR="0079660D">
                <w:rPr>
                  <w:sz w:val="24"/>
                  <w:szCs w:val="24"/>
                </w:rPr>
                <w:t xml:space="preserve"> e decide di accettare tutte le clausole in esso presenti premendo l’apposito bottone “Conferma Ordine”.</w:t>
              </w:r>
            </w:ins>
          </w:p>
        </w:tc>
        <w:tc>
          <w:tcPr>
            <w:tcW w:w="4499" w:type="dxa"/>
            <w:tcBorders>
              <w:left w:val="single" w:sz="4" w:space="0" w:color="auto"/>
            </w:tcBorders>
          </w:tcPr>
          <w:p w14:paraId="22ACE22E" w14:textId="77777777" w:rsidR="00606DBA" w:rsidRDefault="00606DBA" w:rsidP="00991971">
            <w:pPr>
              <w:cnfStyle w:val="000000100000" w:firstRow="0" w:lastRow="0" w:firstColumn="0" w:lastColumn="0" w:oddVBand="0" w:evenVBand="0" w:oddHBand="1" w:evenHBand="0" w:firstRowFirstColumn="0" w:firstRowLastColumn="0" w:lastRowFirstColumn="0" w:lastRowLastColumn="0"/>
              <w:rPr>
                <w:ins w:id="209" w:author="MATTIA CAPRIO" w:date="2020-11-23T22:07:00Z"/>
                <w:sz w:val="24"/>
                <w:szCs w:val="24"/>
              </w:rPr>
            </w:pPr>
          </w:p>
        </w:tc>
      </w:tr>
      <w:tr w:rsidR="00934E60" w14:paraId="3014013F" w14:textId="77777777" w:rsidTr="00FF09D2">
        <w:trPr>
          <w:trHeight w:val="1099"/>
          <w:ins w:id="210" w:author="MATTIA CAPRIO" w:date="2020-11-23T22:15:00Z"/>
        </w:trPr>
        <w:tc>
          <w:tcPr>
            <w:cnfStyle w:val="001000000000" w:firstRow="0" w:lastRow="0" w:firstColumn="1" w:lastColumn="0" w:oddVBand="0" w:evenVBand="0" w:oddHBand="0" w:evenHBand="0" w:firstRowFirstColumn="0" w:firstRowLastColumn="0" w:lastRowFirstColumn="0" w:lastRowLastColumn="0"/>
            <w:tcW w:w="1841" w:type="dxa"/>
            <w:vMerge/>
          </w:tcPr>
          <w:p w14:paraId="4AAA3683" w14:textId="77777777" w:rsidR="00934E60" w:rsidRDefault="00934E60" w:rsidP="00991971">
            <w:pPr>
              <w:rPr>
                <w:ins w:id="211" w:author="MATTIA CAPRIO" w:date="2020-11-23T22:15:00Z"/>
                <w:sz w:val="24"/>
                <w:szCs w:val="24"/>
              </w:rPr>
            </w:pPr>
          </w:p>
        </w:tc>
        <w:tc>
          <w:tcPr>
            <w:tcW w:w="4287" w:type="dxa"/>
            <w:tcBorders>
              <w:right w:val="single" w:sz="4" w:space="0" w:color="auto"/>
            </w:tcBorders>
          </w:tcPr>
          <w:p w14:paraId="7EFA293C" w14:textId="77777777" w:rsidR="00934E60" w:rsidRDefault="00934E60" w:rsidP="001C52BB">
            <w:pPr>
              <w:cnfStyle w:val="000000000000" w:firstRow="0" w:lastRow="0" w:firstColumn="0" w:lastColumn="0" w:oddVBand="0" w:evenVBand="0" w:oddHBand="0" w:evenHBand="0" w:firstRowFirstColumn="0" w:firstRowLastColumn="0" w:lastRowFirstColumn="0" w:lastRowLastColumn="0"/>
              <w:rPr>
                <w:ins w:id="212" w:author="MATTIA CAPRIO" w:date="2020-11-23T22:15:00Z"/>
                <w:sz w:val="24"/>
                <w:szCs w:val="24"/>
              </w:rPr>
            </w:pPr>
          </w:p>
        </w:tc>
        <w:tc>
          <w:tcPr>
            <w:tcW w:w="4499" w:type="dxa"/>
            <w:tcBorders>
              <w:left w:val="single" w:sz="4" w:space="0" w:color="auto"/>
            </w:tcBorders>
          </w:tcPr>
          <w:p w14:paraId="5E0CE758" w14:textId="18C11672" w:rsidR="00934E60" w:rsidRDefault="00934E60" w:rsidP="00991971">
            <w:pPr>
              <w:cnfStyle w:val="000000000000" w:firstRow="0" w:lastRow="0" w:firstColumn="0" w:lastColumn="0" w:oddVBand="0" w:evenVBand="0" w:oddHBand="0" w:evenHBand="0" w:firstRowFirstColumn="0" w:firstRowLastColumn="0" w:lastRowFirstColumn="0" w:lastRowLastColumn="0"/>
              <w:rPr>
                <w:ins w:id="213" w:author="MATTIA CAPRIO" w:date="2020-11-23T22:15:00Z"/>
                <w:sz w:val="24"/>
                <w:szCs w:val="24"/>
              </w:rPr>
            </w:pPr>
            <w:ins w:id="214" w:author="MATTIA CAPRIO" w:date="2020-11-23T22:16:00Z">
              <w:r>
                <w:rPr>
                  <w:sz w:val="24"/>
                  <w:szCs w:val="24"/>
                </w:rPr>
                <w:t xml:space="preserve">6. </w:t>
              </w:r>
              <w:r w:rsidRPr="001C52BB">
                <w:rPr>
                  <w:sz w:val="24"/>
                  <w:szCs w:val="24"/>
                </w:rPr>
                <w:t>Il sistema</w:t>
              </w:r>
              <w:r>
                <w:rPr>
                  <w:sz w:val="24"/>
                  <w:szCs w:val="24"/>
                </w:rPr>
                <w:t xml:space="preserve"> salva la scelta fatta da Marco e </w:t>
              </w:r>
              <w:r w:rsidRPr="001C52BB">
                <w:rPr>
                  <w:sz w:val="24"/>
                  <w:szCs w:val="24"/>
                </w:rPr>
                <w:t xml:space="preserve">mostra all’utente un messaggio </w:t>
              </w:r>
              <w:r>
                <w:rPr>
                  <w:sz w:val="24"/>
                  <w:szCs w:val="24"/>
                </w:rPr>
                <w:t>di successo dell’azione</w:t>
              </w:r>
              <w:r w:rsidRPr="001C52BB">
                <w:rPr>
                  <w:sz w:val="24"/>
                  <w:szCs w:val="24"/>
                </w:rPr>
                <w:t>.</w:t>
              </w:r>
            </w:ins>
          </w:p>
        </w:tc>
      </w:tr>
      <w:tr w:rsidR="00934E60" w14:paraId="70523DD3" w14:textId="77777777" w:rsidTr="00FF09D2">
        <w:trPr>
          <w:cnfStyle w:val="000000100000" w:firstRow="0" w:lastRow="0" w:firstColumn="0" w:lastColumn="0" w:oddVBand="0" w:evenVBand="0" w:oddHBand="1" w:evenHBand="0" w:firstRowFirstColumn="0" w:firstRowLastColumn="0" w:lastRowFirstColumn="0" w:lastRowLastColumn="0"/>
          <w:trHeight w:val="1054"/>
        </w:trPr>
        <w:tc>
          <w:tcPr>
            <w:cnfStyle w:val="001000000000" w:firstRow="0" w:lastRow="0" w:firstColumn="1" w:lastColumn="0" w:oddVBand="0" w:evenVBand="0" w:oddHBand="0" w:evenHBand="0" w:firstRowFirstColumn="0" w:firstRowLastColumn="0" w:lastRowFirstColumn="0" w:lastRowLastColumn="0"/>
            <w:tcW w:w="1841" w:type="dxa"/>
            <w:vMerge/>
          </w:tcPr>
          <w:p w14:paraId="09913ACF" w14:textId="77777777" w:rsidR="00934E60" w:rsidRDefault="00934E60" w:rsidP="00934E60">
            <w:pPr>
              <w:rPr>
                <w:sz w:val="24"/>
                <w:szCs w:val="24"/>
              </w:rPr>
            </w:pPr>
          </w:p>
        </w:tc>
        <w:tc>
          <w:tcPr>
            <w:tcW w:w="4287" w:type="dxa"/>
            <w:tcBorders>
              <w:right w:val="single" w:sz="4" w:space="0" w:color="auto"/>
            </w:tcBorders>
          </w:tcPr>
          <w:p w14:paraId="2389C67B" w14:textId="1C3E6E5D" w:rsidR="00934E60" w:rsidRPr="003745A7" w:rsidRDefault="00934E60" w:rsidP="003745A7">
            <w:pPr>
              <w:cnfStyle w:val="000000100000" w:firstRow="0" w:lastRow="0" w:firstColumn="0" w:lastColumn="0" w:oddVBand="0" w:evenVBand="0" w:oddHBand="1" w:evenHBand="0" w:firstRowFirstColumn="0" w:firstRowLastColumn="0" w:lastRowFirstColumn="0" w:lastRowLastColumn="0"/>
              <w:rPr>
                <w:sz w:val="24"/>
                <w:szCs w:val="24"/>
                <w:rPrChange w:id="215" w:author="MATTIA CAPRIO" w:date="2020-11-23T22:21:00Z">
                  <w:rPr/>
                </w:rPrChange>
              </w:rPr>
              <w:pPrChange w:id="216" w:author="MATTIA CAPRIO" w:date="2020-11-23T22:21:00Z">
                <w:pPr>
                  <w:pStyle w:val="Paragrafoelenco"/>
                  <w:framePr w:hSpace="141" w:wrap="around" w:vAnchor="text" w:hAnchor="margin" w:yAlign="inside"/>
                  <w:cnfStyle w:val="000000100000" w:firstRow="0" w:lastRow="0" w:firstColumn="0" w:lastColumn="0" w:oddVBand="0" w:evenVBand="0" w:oddHBand="1" w:evenHBand="0" w:firstRowFirstColumn="0" w:firstRowLastColumn="0" w:lastRowFirstColumn="0" w:lastRowLastColumn="0"/>
                </w:pPr>
              </w:pPrChange>
            </w:pPr>
            <w:ins w:id="217" w:author="MATTIA CAPRIO" w:date="2020-11-23T22:16:00Z">
              <w:r w:rsidRPr="003745A7">
                <w:rPr>
                  <w:sz w:val="24"/>
                  <w:szCs w:val="24"/>
                  <w:rPrChange w:id="218" w:author="MATTIA CAPRIO" w:date="2020-11-23T22:21:00Z">
                    <w:rPr/>
                  </w:rPrChange>
                </w:rPr>
                <w:t>8. Marco prende visione del successo dell’azione compiuta.</w:t>
              </w:r>
            </w:ins>
          </w:p>
        </w:tc>
        <w:tc>
          <w:tcPr>
            <w:tcW w:w="4499" w:type="dxa"/>
            <w:tcBorders>
              <w:left w:val="single" w:sz="4" w:space="0" w:color="auto"/>
            </w:tcBorders>
          </w:tcPr>
          <w:p w14:paraId="779027C2" w14:textId="54FD6964" w:rsidR="00934E60" w:rsidRPr="001C52BB" w:rsidRDefault="00934E60" w:rsidP="00934E60">
            <w:pPr>
              <w:cnfStyle w:val="000000100000" w:firstRow="0" w:lastRow="0" w:firstColumn="0" w:lastColumn="0" w:oddVBand="0" w:evenVBand="0" w:oddHBand="1" w:evenHBand="0" w:firstRowFirstColumn="0" w:firstRowLastColumn="0" w:lastRowFirstColumn="0" w:lastRowLastColumn="0"/>
              <w:rPr>
                <w:sz w:val="24"/>
                <w:szCs w:val="24"/>
              </w:rPr>
            </w:pPr>
            <w:del w:id="219" w:author="MATTIA CAPRIO" w:date="2020-11-23T22:16:00Z">
              <w:r w:rsidDel="00934E60">
                <w:rPr>
                  <w:sz w:val="24"/>
                  <w:szCs w:val="24"/>
                </w:rPr>
                <w:delText xml:space="preserve">6. </w:delText>
              </w:r>
              <w:r w:rsidRPr="001C52BB" w:rsidDel="00934E60">
                <w:rPr>
                  <w:sz w:val="24"/>
                  <w:szCs w:val="24"/>
                </w:rPr>
                <w:delText>Il sistema</w:delText>
              </w:r>
            </w:del>
            <w:del w:id="220" w:author="MATTIA CAPRIO" w:date="2020-11-23T22:08:00Z">
              <w:r w:rsidRPr="001C52BB" w:rsidDel="0079660D">
                <w:rPr>
                  <w:sz w:val="24"/>
                  <w:szCs w:val="24"/>
                </w:rPr>
                <w:delText xml:space="preserve"> </w:delText>
              </w:r>
            </w:del>
            <w:del w:id="221" w:author="MATTIA CAPRIO" w:date="2020-11-23T22:16:00Z">
              <w:r w:rsidRPr="001C52BB" w:rsidDel="00934E60">
                <w:rPr>
                  <w:sz w:val="24"/>
                  <w:szCs w:val="24"/>
                </w:rPr>
                <w:delText xml:space="preserve">mostra all’utente un messaggio </w:delText>
              </w:r>
            </w:del>
            <w:del w:id="222" w:author="MATTIA CAPRIO" w:date="2020-11-23T22:09:00Z">
              <w:r w:rsidRPr="001C52BB" w:rsidDel="0079660D">
                <w:rPr>
                  <w:sz w:val="24"/>
                  <w:szCs w:val="24"/>
                </w:rPr>
                <w:delText>con scritto “ordine effettuato con successo</w:delText>
              </w:r>
            </w:del>
            <w:del w:id="223" w:author="MATTIA CAPRIO" w:date="2020-11-23T22:16:00Z">
              <w:r w:rsidRPr="001C52BB" w:rsidDel="00934E60">
                <w:rPr>
                  <w:sz w:val="24"/>
                  <w:szCs w:val="24"/>
                </w:rPr>
                <w:delText>.</w:delText>
              </w:r>
            </w:del>
          </w:p>
        </w:tc>
      </w:tr>
    </w:tbl>
    <w:p w14:paraId="5DA18752" w14:textId="7476E53B" w:rsidR="000409E9" w:rsidRDefault="000409E9" w:rsidP="00FF6F12">
      <w:pPr>
        <w:tabs>
          <w:tab w:val="left" w:pos="2130"/>
        </w:tabs>
        <w:rPr>
          <w:sz w:val="28"/>
          <w:szCs w:val="28"/>
        </w:rPr>
      </w:pPr>
    </w:p>
    <w:p w14:paraId="1044FBE7" w14:textId="41808A96" w:rsidR="00B20019" w:rsidRDefault="00B20019" w:rsidP="00FF6F12">
      <w:pPr>
        <w:tabs>
          <w:tab w:val="left" w:pos="2130"/>
        </w:tabs>
        <w:rPr>
          <w:sz w:val="28"/>
          <w:szCs w:val="28"/>
        </w:rPr>
      </w:pPr>
    </w:p>
    <w:tbl>
      <w:tblPr>
        <w:tblStyle w:val="Tabellagriglia5scura-colore1"/>
        <w:tblpPr w:leftFromText="141" w:rightFromText="141" w:vertAnchor="text" w:horzAnchor="margin" w:tblpYSpec="inside"/>
        <w:tblW w:w="10627" w:type="dxa"/>
        <w:tblLook w:val="04A0" w:firstRow="1" w:lastRow="0" w:firstColumn="1" w:lastColumn="0" w:noHBand="0" w:noVBand="1"/>
      </w:tblPr>
      <w:tblGrid>
        <w:gridCol w:w="1841"/>
        <w:gridCol w:w="4287"/>
        <w:gridCol w:w="4499"/>
      </w:tblGrid>
      <w:tr w:rsidR="003745A7" w14:paraId="538594A3" w14:textId="77777777" w:rsidTr="00216E8F">
        <w:trPr>
          <w:cnfStyle w:val="100000000000" w:firstRow="1" w:lastRow="0" w:firstColumn="0" w:lastColumn="0" w:oddVBand="0" w:evenVBand="0" w:oddHBand="0" w:evenHBand="0" w:firstRowFirstColumn="0" w:firstRowLastColumn="0" w:lastRowFirstColumn="0" w:lastRowLastColumn="0"/>
          <w:trHeight w:val="268"/>
          <w:ins w:id="224"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tcPr>
          <w:p w14:paraId="7C4C7A28" w14:textId="77777777" w:rsidR="003745A7" w:rsidRDefault="003745A7" w:rsidP="00216E8F">
            <w:pPr>
              <w:rPr>
                <w:ins w:id="225" w:author="MATTIA CAPRIO" w:date="2020-11-23T22:17:00Z"/>
                <w:sz w:val="24"/>
                <w:szCs w:val="24"/>
              </w:rPr>
            </w:pPr>
            <w:ins w:id="226" w:author="MATTIA CAPRIO" w:date="2020-11-23T22:17:00Z">
              <w:r>
                <w:rPr>
                  <w:sz w:val="24"/>
                  <w:szCs w:val="24"/>
                </w:rPr>
                <w:lastRenderedPageBreak/>
                <w:t>Nome Scenario</w:t>
              </w:r>
            </w:ins>
          </w:p>
        </w:tc>
        <w:tc>
          <w:tcPr>
            <w:tcW w:w="8786" w:type="dxa"/>
            <w:gridSpan w:val="2"/>
          </w:tcPr>
          <w:p w14:paraId="1CF73A55" w14:textId="1C04EFFE" w:rsidR="003745A7" w:rsidRDefault="003745A7" w:rsidP="00216E8F">
            <w:pPr>
              <w:tabs>
                <w:tab w:val="left" w:pos="3423"/>
              </w:tabs>
              <w:jc w:val="center"/>
              <w:cnfStyle w:val="100000000000" w:firstRow="1" w:lastRow="0" w:firstColumn="0" w:lastColumn="0" w:oddVBand="0" w:evenVBand="0" w:oddHBand="0" w:evenHBand="0" w:firstRowFirstColumn="0" w:firstRowLastColumn="0" w:lastRowFirstColumn="0" w:lastRowLastColumn="0"/>
              <w:rPr>
                <w:ins w:id="227" w:author="MATTIA CAPRIO" w:date="2020-11-23T22:17:00Z"/>
                <w:sz w:val="24"/>
                <w:szCs w:val="24"/>
              </w:rPr>
            </w:pPr>
            <w:ins w:id="228" w:author="MATTIA CAPRIO" w:date="2020-11-23T22:17:00Z">
              <w:r>
                <w:rPr>
                  <w:sz w:val="24"/>
                  <w:szCs w:val="24"/>
                </w:rPr>
                <w:t>SUC_Conferma</w:t>
              </w:r>
            </w:ins>
            <w:ins w:id="229" w:author="MATTIA CAPRIO" w:date="2020-11-23T22:18:00Z">
              <w:r>
                <w:rPr>
                  <w:sz w:val="24"/>
                  <w:szCs w:val="24"/>
                </w:rPr>
                <w:t>Preventivo</w:t>
              </w:r>
            </w:ins>
          </w:p>
        </w:tc>
      </w:tr>
      <w:tr w:rsidR="003745A7" w14:paraId="1F5D50DB" w14:textId="77777777" w:rsidTr="00216E8F">
        <w:trPr>
          <w:cnfStyle w:val="000000100000" w:firstRow="0" w:lastRow="0" w:firstColumn="0" w:lastColumn="0" w:oddVBand="0" w:evenVBand="0" w:oddHBand="1" w:evenHBand="0" w:firstRowFirstColumn="0" w:firstRowLastColumn="0" w:lastRowFirstColumn="0" w:lastRowLastColumn="0"/>
          <w:trHeight w:val="277"/>
          <w:ins w:id="230"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tcPr>
          <w:p w14:paraId="46A40F2D" w14:textId="77777777" w:rsidR="003745A7" w:rsidRDefault="003745A7" w:rsidP="00216E8F">
            <w:pPr>
              <w:rPr>
                <w:ins w:id="231" w:author="MATTIA CAPRIO" w:date="2020-11-23T22:17:00Z"/>
                <w:sz w:val="24"/>
                <w:szCs w:val="24"/>
              </w:rPr>
            </w:pPr>
            <w:ins w:id="232" w:author="MATTIA CAPRIO" w:date="2020-11-23T22:17:00Z">
              <w:r>
                <w:rPr>
                  <w:sz w:val="24"/>
                  <w:szCs w:val="24"/>
                </w:rPr>
                <w:t>Attore</w:t>
              </w:r>
            </w:ins>
          </w:p>
        </w:tc>
        <w:tc>
          <w:tcPr>
            <w:tcW w:w="8786" w:type="dxa"/>
            <w:gridSpan w:val="2"/>
          </w:tcPr>
          <w:p w14:paraId="1EE702A6" w14:textId="77777777" w:rsidR="003745A7" w:rsidRDefault="003745A7" w:rsidP="00216E8F">
            <w:pPr>
              <w:jc w:val="center"/>
              <w:cnfStyle w:val="000000100000" w:firstRow="0" w:lastRow="0" w:firstColumn="0" w:lastColumn="0" w:oddVBand="0" w:evenVBand="0" w:oddHBand="1" w:evenHBand="0" w:firstRowFirstColumn="0" w:firstRowLastColumn="0" w:lastRowFirstColumn="0" w:lastRowLastColumn="0"/>
              <w:rPr>
                <w:ins w:id="233" w:author="MATTIA CAPRIO" w:date="2020-11-23T22:17:00Z"/>
                <w:sz w:val="24"/>
                <w:szCs w:val="24"/>
              </w:rPr>
            </w:pPr>
            <w:ins w:id="234" w:author="MATTIA CAPRIO" w:date="2020-11-23T22:17:00Z">
              <w:r>
                <w:rPr>
                  <w:sz w:val="24"/>
                  <w:szCs w:val="24"/>
                </w:rPr>
                <w:t>Marco: Cliente</w:t>
              </w:r>
            </w:ins>
          </w:p>
        </w:tc>
      </w:tr>
      <w:tr w:rsidR="003745A7" w:rsidRPr="00535DFE" w14:paraId="328EC52F" w14:textId="77777777" w:rsidTr="00216E8F">
        <w:trPr>
          <w:trHeight w:val="268"/>
          <w:ins w:id="235"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val="restart"/>
          </w:tcPr>
          <w:p w14:paraId="59F39E06" w14:textId="77777777" w:rsidR="003745A7" w:rsidRDefault="003745A7" w:rsidP="00216E8F">
            <w:pPr>
              <w:rPr>
                <w:ins w:id="236" w:author="MATTIA CAPRIO" w:date="2020-11-23T22:17:00Z"/>
                <w:sz w:val="24"/>
                <w:szCs w:val="24"/>
              </w:rPr>
            </w:pPr>
            <w:ins w:id="237" w:author="MATTIA CAPRIO" w:date="2020-11-23T22:17:00Z">
              <w:r>
                <w:rPr>
                  <w:sz w:val="24"/>
                  <w:szCs w:val="24"/>
                </w:rPr>
                <w:t>Flusso di Eventi</w:t>
              </w:r>
            </w:ins>
          </w:p>
        </w:tc>
        <w:tc>
          <w:tcPr>
            <w:tcW w:w="4287" w:type="dxa"/>
            <w:tcBorders>
              <w:right w:val="single" w:sz="4" w:space="0" w:color="auto"/>
            </w:tcBorders>
          </w:tcPr>
          <w:p w14:paraId="72023C6B" w14:textId="77777777" w:rsidR="003745A7" w:rsidRPr="00535DFE" w:rsidRDefault="003745A7" w:rsidP="00216E8F">
            <w:pPr>
              <w:jc w:val="center"/>
              <w:cnfStyle w:val="000000000000" w:firstRow="0" w:lastRow="0" w:firstColumn="0" w:lastColumn="0" w:oddVBand="0" w:evenVBand="0" w:oddHBand="0" w:evenHBand="0" w:firstRowFirstColumn="0" w:firstRowLastColumn="0" w:lastRowFirstColumn="0" w:lastRowLastColumn="0"/>
              <w:rPr>
                <w:ins w:id="238" w:author="MATTIA CAPRIO" w:date="2020-11-23T22:17:00Z"/>
                <w:b/>
                <w:bCs/>
                <w:sz w:val="24"/>
                <w:szCs w:val="24"/>
              </w:rPr>
            </w:pPr>
            <w:ins w:id="239" w:author="MATTIA CAPRIO" w:date="2020-11-23T22:17:00Z">
              <w:r>
                <w:rPr>
                  <w:b/>
                  <w:bCs/>
                  <w:sz w:val="24"/>
                  <w:szCs w:val="24"/>
                </w:rPr>
                <w:t>Marco</w:t>
              </w:r>
            </w:ins>
          </w:p>
        </w:tc>
        <w:tc>
          <w:tcPr>
            <w:tcW w:w="4499" w:type="dxa"/>
            <w:tcBorders>
              <w:left w:val="single" w:sz="4" w:space="0" w:color="auto"/>
            </w:tcBorders>
          </w:tcPr>
          <w:p w14:paraId="5AD4D8D2" w14:textId="77777777" w:rsidR="003745A7" w:rsidRPr="00535DFE" w:rsidRDefault="003745A7" w:rsidP="00216E8F">
            <w:pPr>
              <w:jc w:val="center"/>
              <w:cnfStyle w:val="000000000000" w:firstRow="0" w:lastRow="0" w:firstColumn="0" w:lastColumn="0" w:oddVBand="0" w:evenVBand="0" w:oddHBand="0" w:evenHBand="0" w:firstRowFirstColumn="0" w:firstRowLastColumn="0" w:lastRowFirstColumn="0" w:lastRowLastColumn="0"/>
              <w:rPr>
                <w:ins w:id="240" w:author="MATTIA CAPRIO" w:date="2020-11-23T22:17:00Z"/>
                <w:b/>
                <w:bCs/>
                <w:sz w:val="24"/>
                <w:szCs w:val="24"/>
              </w:rPr>
            </w:pPr>
            <w:ins w:id="241" w:author="MATTIA CAPRIO" w:date="2020-11-23T22:17:00Z">
              <w:r w:rsidRPr="00535DFE">
                <w:rPr>
                  <w:b/>
                  <w:bCs/>
                  <w:sz w:val="24"/>
                  <w:szCs w:val="24"/>
                </w:rPr>
                <w:t>Sistema</w:t>
              </w:r>
            </w:ins>
          </w:p>
        </w:tc>
      </w:tr>
      <w:tr w:rsidR="003745A7" w14:paraId="2113D179" w14:textId="77777777" w:rsidTr="00216E8F">
        <w:trPr>
          <w:cnfStyle w:val="000000100000" w:firstRow="0" w:lastRow="0" w:firstColumn="0" w:lastColumn="0" w:oddVBand="0" w:evenVBand="0" w:oddHBand="1" w:evenHBand="0" w:firstRowFirstColumn="0" w:firstRowLastColumn="0" w:lastRowFirstColumn="0" w:lastRowLastColumn="0"/>
          <w:trHeight w:val="2193"/>
          <w:ins w:id="242"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2A2F6E33" w14:textId="77777777" w:rsidR="003745A7" w:rsidRDefault="003745A7" w:rsidP="00216E8F">
            <w:pPr>
              <w:rPr>
                <w:ins w:id="243" w:author="MATTIA CAPRIO" w:date="2020-11-23T22:17:00Z"/>
                <w:sz w:val="24"/>
                <w:szCs w:val="24"/>
              </w:rPr>
            </w:pPr>
          </w:p>
        </w:tc>
        <w:tc>
          <w:tcPr>
            <w:tcW w:w="4287" w:type="dxa"/>
            <w:tcBorders>
              <w:right w:val="single" w:sz="4" w:space="0" w:color="auto"/>
            </w:tcBorders>
          </w:tcPr>
          <w:p w14:paraId="78A350FF" w14:textId="5B4BC277" w:rsidR="003745A7" w:rsidRPr="001C52BB" w:rsidRDefault="003745A7" w:rsidP="00216E8F">
            <w:pPr>
              <w:cnfStyle w:val="000000100000" w:firstRow="0" w:lastRow="0" w:firstColumn="0" w:lastColumn="0" w:oddVBand="0" w:evenVBand="0" w:oddHBand="1" w:evenHBand="0" w:firstRowFirstColumn="0" w:firstRowLastColumn="0" w:lastRowFirstColumn="0" w:lastRowLastColumn="0"/>
              <w:rPr>
                <w:ins w:id="244" w:author="MATTIA CAPRIO" w:date="2020-11-23T22:17:00Z"/>
                <w:sz w:val="24"/>
                <w:szCs w:val="24"/>
              </w:rPr>
            </w:pPr>
            <w:ins w:id="245" w:author="MATTIA CAPRIO" w:date="2020-11-23T22:17:00Z">
              <w:r>
                <w:rPr>
                  <w:sz w:val="24"/>
                  <w:szCs w:val="24"/>
                </w:rPr>
                <w:t xml:space="preserve">1. </w:t>
              </w:r>
              <w:r w:rsidRPr="001C52BB">
                <w:rPr>
                  <w:sz w:val="24"/>
                  <w:szCs w:val="24"/>
                </w:rPr>
                <w:t xml:space="preserve">Marco è un utente registrato </w:t>
              </w:r>
              <w:r>
                <w:rPr>
                  <w:sz w:val="24"/>
                  <w:szCs w:val="24"/>
                </w:rPr>
                <w:t>come cliente sulla</w:t>
              </w:r>
              <w:r w:rsidRPr="001C52BB">
                <w:rPr>
                  <w:sz w:val="24"/>
                  <w:szCs w:val="24"/>
                </w:rPr>
                <w:t xml:space="preserve"> piattaforma EasyLease </w:t>
              </w:r>
              <w:r>
                <w:rPr>
                  <w:sz w:val="24"/>
                  <w:szCs w:val="24"/>
                </w:rPr>
                <w:t>e</w:t>
              </w:r>
              <w:r w:rsidRPr="001C52BB">
                <w:rPr>
                  <w:sz w:val="24"/>
                  <w:szCs w:val="24"/>
                </w:rPr>
                <w:t xml:space="preserve"> deve confermare</w:t>
              </w:r>
            </w:ins>
            <w:ins w:id="246" w:author="MATTIA CAPRIO" w:date="2020-11-23T22:18:00Z">
              <w:r>
                <w:rPr>
                  <w:sz w:val="24"/>
                  <w:szCs w:val="24"/>
                </w:rPr>
                <w:t xml:space="preserve"> un</w:t>
              </w:r>
            </w:ins>
            <w:ins w:id="247" w:author="MATTIA CAPRIO" w:date="2020-11-23T22:17:00Z">
              <w:r w:rsidRPr="001C52BB">
                <w:rPr>
                  <w:sz w:val="24"/>
                  <w:szCs w:val="24"/>
                </w:rPr>
                <w:t xml:space="preserve"> preventivo </w:t>
              </w:r>
            </w:ins>
            <w:ins w:id="248" w:author="MATTIA CAPRIO" w:date="2020-11-23T22:18:00Z">
              <w:r>
                <w:rPr>
                  <w:sz w:val="24"/>
                  <w:szCs w:val="24"/>
                </w:rPr>
                <w:t xml:space="preserve">di cui precedentemente aveva </w:t>
              </w:r>
            </w:ins>
            <w:ins w:id="249" w:author="MATTIA CAPRIO" w:date="2020-11-23T22:17:00Z">
              <w:r w:rsidRPr="001C52BB">
                <w:rPr>
                  <w:sz w:val="24"/>
                  <w:szCs w:val="24"/>
                </w:rPr>
                <w:t>effettuato</w:t>
              </w:r>
            </w:ins>
            <w:ins w:id="250" w:author="MATTIA CAPRIO" w:date="2020-11-23T22:18:00Z">
              <w:r>
                <w:rPr>
                  <w:sz w:val="24"/>
                  <w:szCs w:val="24"/>
                </w:rPr>
                <w:t xml:space="preserve"> la richiesta</w:t>
              </w:r>
            </w:ins>
            <w:ins w:id="251" w:author="MATTIA CAPRIO" w:date="2020-11-23T22:17:00Z">
              <w:r w:rsidRPr="001C52BB">
                <w:rPr>
                  <w:sz w:val="24"/>
                  <w:szCs w:val="24"/>
                </w:rPr>
                <w:t xml:space="preserve"> sulla piattaforma. </w:t>
              </w:r>
            </w:ins>
          </w:p>
          <w:p w14:paraId="2C6748DD" w14:textId="77777777" w:rsidR="003745A7" w:rsidRPr="001C52BB" w:rsidRDefault="003745A7" w:rsidP="00216E8F">
            <w:pPr>
              <w:cnfStyle w:val="000000100000" w:firstRow="0" w:lastRow="0" w:firstColumn="0" w:lastColumn="0" w:oddVBand="0" w:evenVBand="0" w:oddHBand="1" w:evenHBand="0" w:firstRowFirstColumn="0" w:firstRowLastColumn="0" w:lastRowFirstColumn="0" w:lastRowLastColumn="0"/>
              <w:rPr>
                <w:ins w:id="252" w:author="MATTIA CAPRIO" w:date="2020-11-23T22:17:00Z"/>
                <w:sz w:val="24"/>
                <w:szCs w:val="24"/>
              </w:rPr>
            </w:pPr>
            <w:ins w:id="253" w:author="MATTIA CAPRIO" w:date="2020-11-23T22:17:00Z">
              <w:r w:rsidRPr="001C52BB">
                <w:rPr>
                  <w:sz w:val="24"/>
                  <w:szCs w:val="24"/>
                </w:rPr>
                <w:t xml:space="preserve">Marco accede </w:t>
              </w:r>
              <w:r>
                <w:rPr>
                  <w:sz w:val="24"/>
                  <w:szCs w:val="24"/>
                </w:rPr>
                <w:t>alla piattaforma</w:t>
              </w:r>
              <w:r w:rsidRPr="001C52BB">
                <w:rPr>
                  <w:sz w:val="24"/>
                  <w:szCs w:val="24"/>
                </w:rPr>
                <w:t xml:space="preserve"> tramite le </w:t>
              </w:r>
              <w:r>
                <w:rPr>
                  <w:sz w:val="24"/>
                  <w:szCs w:val="24"/>
                </w:rPr>
                <w:t>proprie</w:t>
              </w:r>
              <w:r w:rsidRPr="001C52BB">
                <w:rPr>
                  <w:sz w:val="24"/>
                  <w:szCs w:val="24"/>
                </w:rPr>
                <w:t xml:space="preserve"> credenziali</w:t>
              </w:r>
              <w:r>
                <w:rPr>
                  <w:sz w:val="24"/>
                  <w:szCs w:val="24"/>
                </w:rPr>
                <w:t xml:space="preserve"> e preme sul proprio nome nella sezione dedicata</w:t>
              </w:r>
              <w:r w:rsidRPr="001C52BB">
                <w:rPr>
                  <w:sz w:val="24"/>
                  <w:szCs w:val="24"/>
                </w:rPr>
                <w:t>.</w:t>
              </w:r>
            </w:ins>
          </w:p>
        </w:tc>
        <w:tc>
          <w:tcPr>
            <w:tcW w:w="4499" w:type="dxa"/>
            <w:tcBorders>
              <w:left w:val="single" w:sz="4" w:space="0" w:color="auto"/>
            </w:tcBorders>
          </w:tcPr>
          <w:p w14:paraId="11631470" w14:textId="77777777" w:rsidR="003745A7" w:rsidRDefault="003745A7" w:rsidP="00216E8F">
            <w:pPr>
              <w:cnfStyle w:val="000000100000" w:firstRow="0" w:lastRow="0" w:firstColumn="0" w:lastColumn="0" w:oddVBand="0" w:evenVBand="0" w:oddHBand="1" w:evenHBand="0" w:firstRowFirstColumn="0" w:firstRowLastColumn="0" w:lastRowFirstColumn="0" w:lastRowLastColumn="0"/>
              <w:rPr>
                <w:ins w:id="254" w:author="MATTIA CAPRIO" w:date="2020-11-23T22:17:00Z"/>
                <w:sz w:val="24"/>
                <w:szCs w:val="24"/>
              </w:rPr>
            </w:pPr>
          </w:p>
        </w:tc>
      </w:tr>
      <w:tr w:rsidR="003745A7" w:rsidRPr="001C52BB" w14:paraId="19276D3A" w14:textId="77777777" w:rsidTr="00216E8F">
        <w:trPr>
          <w:trHeight w:val="1626"/>
          <w:ins w:id="255"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1057DF0F" w14:textId="77777777" w:rsidR="003745A7" w:rsidRDefault="003745A7" w:rsidP="00216E8F">
            <w:pPr>
              <w:rPr>
                <w:ins w:id="256" w:author="MATTIA CAPRIO" w:date="2020-11-23T22:17:00Z"/>
                <w:sz w:val="24"/>
                <w:szCs w:val="24"/>
              </w:rPr>
            </w:pPr>
          </w:p>
        </w:tc>
        <w:tc>
          <w:tcPr>
            <w:tcW w:w="4287" w:type="dxa"/>
            <w:tcBorders>
              <w:right w:val="single" w:sz="4" w:space="0" w:color="auto"/>
            </w:tcBorders>
          </w:tcPr>
          <w:p w14:paraId="1614FC99" w14:textId="77777777" w:rsidR="003745A7" w:rsidRDefault="003745A7" w:rsidP="00216E8F">
            <w:pPr>
              <w:cnfStyle w:val="000000000000" w:firstRow="0" w:lastRow="0" w:firstColumn="0" w:lastColumn="0" w:oddVBand="0" w:evenVBand="0" w:oddHBand="0" w:evenHBand="0" w:firstRowFirstColumn="0" w:firstRowLastColumn="0" w:lastRowFirstColumn="0" w:lastRowLastColumn="0"/>
              <w:rPr>
                <w:ins w:id="257" w:author="MATTIA CAPRIO" w:date="2020-11-23T22:17:00Z"/>
                <w:sz w:val="24"/>
                <w:szCs w:val="24"/>
              </w:rPr>
            </w:pPr>
          </w:p>
        </w:tc>
        <w:tc>
          <w:tcPr>
            <w:tcW w:w="4499" w:type="dxa"/>
            <w:tcBorders>
              <w:left w:val="single" w:sz="4" w:space="0" w:color="auto"/>
            </w:tcBorders>
          </w:tcPr>
          <w:p w14:paraId="3E2B2B43" w14:textId="62F73FD2" w:rsidR="003745A7" w:rsidRPr="001C52BB" w:rsidRDefault="003745A7" w:rsidP="00216E8F">
            <w:pPr>
              <w:cnfStyle w:val="000000000000" w:firstRow="0" w:lastRow="0" w:firstColumn="0" w:lastColumn="0" w:oddVBand="0" w:evenVBand="0" w:oddHBand="0" w:evenHBand="0" w:firstRowFirstColumn="0" w:firstRowLastColumn="0" w:lastRowFirstColumn="0" w:lastRowLastColumn="0"/>
              <w:rPr>
                <w:ins w:id="258" w:author="MATTIA CAPRIO" w:date="2020-11-23T22:17:00Z"/>
                <w:sz w:val="24"/>
                <w:szCs w:val="24"/>
              </w:rPr>
            </w:pPr>
            <w:ins w:id="259" w:author="MATTIA CAPRIO" w:date="2020-11-23T22:17:00Z">
              <w:r>
                <w:rPr>
                  <w:sz w:val="24"/>
                  <w:szCs w:val="24"/>
                </w:rPr>
                <w:t xml:space="preserve">2. Il sistema mostra una dashboard a lui dedicata dove sono presenti diverse funzioni, tra </w:t>
              </w:r>
            </w:ins>
            <w:ins w:id="260" w:author="MATTIA CAPRIO" w:date="2020-11-23T22:24:00Z">
              <w:r w:rsidR="005F11A9">
                <w:rPr>
                  <w:sz w:val="24"/>
                  <w:szCs w:val="24"/>
                </w:rPr>
                <w:t>cui</w:t>
              </w:r>
            </w:ins>
            <w:ins w:id="261" w:author="MATTIA CAPRIO" w:date="2020-11-23T22:17:00Z">
              <w:r>
                <w:rPr>
                  <w:sz w:val="24"/>
                  <w:szCs w:val="24"/>
                </w:rPr>
                <w:t xml:space="preserve"> anche quella necessaria per effettuare la conferma di un </w:t>
              </w:r>
            </w:ins>
            <w:ins w:id="262" w:author="MATTIA CAPRIO" w:date="2020-11-23T22:18:00Z">
              <w:r>
                <w:rPr>
                  <w:sz w:val="24"/>
                  <w:szCs w:val="24"/>
                </w:rPr>
                <w:t>preventivo</w:t>
              </w:r>
            </w:ins>
            <w:ins w:id="263" w:author="MATTIA CAPRIO" w:date="2020-11-23T22:17:00Z">
              <w:r w:rsidRPr="001C52BB">
                <w:rPr>
                  <w:sz w:val="24"/>
                  <w:szCs w:val="24"/>
                </w:rPr>
                <w:t>.</w:t>
              </w:r>
            </w:ins>
          </w:p>
        </w:tc>
      </w:tr>
      <w:tr w:rsidR="003745A7" w14:paraId="46076A23" w14:textId="77777777" w:rsidTr="00216E8F">
        <w:trPr>
          <w:cnfStyle w:val="000000100000" w:firstRow="0" w:lastRow="0" w:firstColumn="0" w:lastColumn="0" w:oddVBand="0" w:evenVBand="0" w:oddHBand="1" w:evenHBand="0" w:firstRowFirstColumn="0" w:firstRowLastColumn="0" w:lastRowFirstColumn="0" w:lastRowLastColumn="0"/>
          <w:trHeight w:val="554"/>
          <w:ins w:id="264"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18961347" w14:textId="77777777" w:rsidR="003745A7" w:rsidRDefault="003745A7" w:rsidP="00216E8F">
            <w:pPr>
              <w:rPr>
                <w:ins w:id="265" w:author="MATTIA CAPRIO" w:date="2020-11-23T22:17:00Z"/>
                <w:sz w:val="24"/>
                <w:szCs w:val="24"/>
              </w:rPr>
            </w:pPr>
          </w:p>
        </w:tc>
        <w:tc>
          <w:tcPr>
            <w:tcW w:w="4287" w:type="dxa"/>
            <w:tcBorders>
              <w:right w:val="single" w:sz="4" w:space="0" w:color="auto"/>
            </w:tcBorders>
          </w:tcPr>
          <w:p w14:paraId="506E5007" w14:textId="77777777" w:rsidR="003745A7" w:rsidRPr="001C52BB" w:rsidRDefault="003745A7" w:rsidP="00216E8F">
            <w:pPr>
              <w:cnfStyle w:val="000000100000" w:firstRow="0" w:lastRow="0" w:firstColumn="0" w:lastColumn="0" w:oddVBand="0" w:evenVBand="0" w:oddHBand="1" w:evenHBand="0" w:firstRowFirstColumn="0" w:firstRowLastColumn="0" w:lastRowFirstColumn="0" w:lastRowLastColumn="0"/>
              <w:rPr>
                <w:ins w:id="266" w:author="MATTIA CAPRIO" w:date="2020-11-23T22:17:00Z"/>
                <w:sz w:val="24"/>
                <w:szCs w:val="24"/>
              </w:rPr>
            </w:pPr>
            <w:ins w:id="267" w:author="MATTIA CAPRIO" w:date="2020-11-23T22:17:00Z">
              <w:r>
                <w:rPr>
                  <w:sz w:val="24"/>
                  <w:szCs w:val="24"/>
                </w:rPr>
                <w:t xml:space="preserve">3. </w:t>
              </w:r>
              <w:r w:rsidRPr="001C52BB">
                <w:rPr>
                  <w:sz w:val="24"/>
                  <w:szCs w:val="24"/>
                </w:rPr>
                <w:t xml:space="preserve">Marco </w:t>
              </w:r>
              <w:r>
                <w:rPr>
                  <w:sz w:val="24"/>
                  <w:szCs w:val="24"/>
                </w:rPr>
                <w:t>preme sull’apposito bottone “Gestione ordini” che gli consente di accedere al proprio storico di richieste preventivo e ordini svolti</w:t>
              </w:r>
              <w:r w:rsidRPr="001C52BB">
                <w:rPr>
                  <w:sz w:val="24"/>
                  <w:szCs w:val="24"/>
                </w:rPr>
                <w:t>.</w:t>
              </w:r>
            </w:ins>
          </w:p>
        </w:tc>
        <w:tc>
          <w:tcPr>
            <w:tcW w:w="4499" w:type="dxa"/>
            <w:tcBorders>
              <w:left w:val="single" w:sz="4" w:space="0" w:color="auto"/>
            </w:tcBorders>
          </w:tcPr>
          <w:p w14:paraId="3300F017" w14:textId="77777777" w:rsidR="003745A7" w:rsidRDefault="003745A7" w:rsidP="00216E8F">
            <w:pPr>
              <w:cnfStyle w:val="000000100000" w:firstRow="0" w:lastRow="0" w:firstColumn="0" w:lastColumn="0" w:oddVBand="0" w:evenVBand="0" w:oddHBand="1" w:evenHBand="0" w:firstRowFirstColumn="0" w:firstRowLastColumn="0" w:lastRowFirstColumn="0" w:lastRowLastColumn="0"/>
              <w:rPr>
                <w:ins w:id="268" w:author="MATTIA CAPRIO" w:date="2020-11-23T22:17:00Z"/>
                <w:sz w:val="24"/>
                <w:szCs w:val="24"/>
              </w:rPr>
            </w:pPr>
          </w:p>
        </w:tc>
      </w:tr>
      <w:tr w:rsidR="003745A7" w:rsidRPr="001C52BB" w14:paraId="613E1197" w14:textId="77777777" w:rsidTr="00216E8F">
        <w:trPr>
          <w:trHeight w:val="1358"/>
          <w:ins w:id="269"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257F9B01" w14:textId="77777777" w:rsidR="003745A7" w:rsidRDefault="003745A7" w:rsidP="00216E8F">
            <w:pPr>
              <w:rPr>
                <w:ins w:id="270" w:author="MATTIA CAPRIO" w:date="2020-11-23T22:17:00Z"/>
                <w:sz w:val="24"/>
                <w:szCs w:val="24"/>
              </w:rPr>
            </w:pPr>
          </w:p>
        </w:tc>
        <w:tc>
          <w:tcPr>
            <w:tcW w:w="4287" w:type="dxa"/>
            <w:tcBorders>
              <w:right w:val="single" w:sz="4" w:space="0" w:color="auto"/>
            </w:tcBorders>
          </w:tcPr>
          <w:p w14:paraId="2B6A4A7C" w14:textId="77777777" w:rsidR="003745A7" w:rsidRDefault="003745A7" w:rsidP="00216E8F">
            <w:pPr>
              <w:cnfStyle w:val="000000000000" w:firstRow="0" w:lastRow="0" w:firstColumn="0" w:lastColumn="0" w:oddVBand="0" w:evenVBand="0" w:oddHBand="0" w:evenHBand="0" w:firstRowFirstColumn="0" w:firstRowLastColumn="0" w:lastRowFirstColumn="0" w:lastRowLastColumn="0"/>
              <w:rPr>
                <w:ins w:id="271" w:author="MATTIA CAPRIO" w:date="2020-11-23T22:17:00Z"/>
                <w:sz w:val="24"/>
                <w:szCs w:val="24"/>
              </w:rPr>
            </w:pPr>
          </w:p>
        </w:tc>
        <w:tc>
          <w:tcPr>
            <w:tcW w:w="4499" w:type="dxa"/>
            <w:tcBorders>
              <w:left w:val="single" w:sz="4" w:space="0" w:color="auto"/>
            </w:tcBorders>
          </w:tcPr>
          <w:p w14:paraId="27B837B6" w14:textId="77777777" w:rsidR="003745A7" w:rsidRPr="001C52BB" w:rsidRDefault="003745A7" w:rsidP="00216E8F">
            <w:pPr>
              <w:cnfStyle w:val="000000000000" w:firstRow="0" w:lastRow="0" w:firstColumn="0" w:lastColumn="0" w:oddVBand="0" w:evenVBand="0" w:oddHBand="0" w:evenHBand="0" w:firstRowFirstColumn="0" w:firstRowLastColumn="0" w:lastRowFirstColumn="0" w:lastRowLastColumn="0"/>
              <w:rPr>
                <w:ins w:id="272" w:author="MATTIA CAPRIO" w:date="2020-11-23T22:17:00Z"/>
                <w:sz w:val="24"/>
                <w:szCs w:val="24"/>
              </w:rPr>
            </w:pPr>
            <w:ins w:id="273" w:author="MATTIA CAPRIO" w:date="2020-11-23T22:17:00Z">
              <w:r>
                <w:rPr>
                  <w:sz w:val="24"/>
                  <w:szCs w:val="24"/>
                </w:rPr>
                <w:t xml:space="preserve">4. </w:t>
              </w:r>
              <w:r w:rsidRPr="001C52BB">
                <w:rPr>
                  <w:sz w:val="24"/>
                  <w:szCs w:val="24"/>
                </w:rPr>
                <w:t>Il sistema gli mostra una pagina contenente la lista con tutt</w:t>
              </w:r>
              <w:r>
                <w:rPr>
                  <w:sz w:val="24"/>
                  <w:szCs w:val="24"/>
                </w:rPr>
                <w:t>e le richieste di preventivo fatte, i preventivi stipulati e gli ordini eseguiti</w:t>
              </w:r>
              <w:r w:rsidRPr="001C52BB">
                <w:rPr>
                  <w:sz w:val="24"/>
                  <w:szCs w:val="24"/>
                </w:rPr>
                <w:t>.</w:t>
              </w:r>
            </w:ins>
          </w:p>
        </w:tc>
      </w:tr>
      <w:tr w:rsidR="003745A7" w:rsidRPr="004645A5" w14:paraId="1577BA99" w14:textId="77777777" w:rsidTr="00216E8F">
        <w:trPr>
          <w:cnfStyle w:val="000000100000" w:firstRow="0" w:lastRow="0" w:firstColumn="0" w:lastColumn="0" w:oddVBand="0" w:evenVBand="0" w:oddHBand="1" w:evenHBand="0" w:firstRowFirstColumn="0" w:firstRowLastColumn="0" w:lastRowFirstColumn="0" w:lastRowLastColumn="0"/>
          <w:trHeight w:val="1099"/>
          <w:ins w:id="274"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2535AAD8" w14:textId="77777777" w:rsidR="003745A7" w:rsidRDefault="003745A7" w:rsidP="00216E8F">
            <w:pPr>
              <w:rPr>
                <w:ins w:id="275" w:author="MATTIA CAPRIO" w:date="2020-11-23T22:17:00Z"/>
                <w:sz w:val="24"/>
                <w:szCs w:val="24"/>
              </w:rPr>
            </w:pPr>
          </w:p>
        </w:tc>
        <w:tc>
          <w:tcPr>
            <w:tcW w:w="4287" w:type="dxa"/>
            <w:tcBorders>
              <w:right w:val="single" w:sz="4" w:space="0" w:color="auto"/>
            </w:tcBorders>
          </w:tcPr>
          <w:p w14:paraId="16E7E3E8" w14:textId="044B9216" w:rsidR="003745A7" w:rsidRPr="001C52BB" w:rsidRDefault="003745A7" w:rsidP="00216E8F">
            <w:pPr>
              <w:cnfStyle w:val="000000100000" w:firstRow="0" w:lastRow="0" w:firstColumn="0" w:lastColumn="0" w:oddVBand="0" w:evenVBand="0" w:oddHBand="1" w:evenHBand="0" w:firstRowFirstColumn="0" w:firstRowLastColumn="0" w:lastRowFirstColumn="0" w:lastRowLastColumn="0"/>
              <w:rPr>
                <w:ins w:id="276" w:author="MATTIA CAPRIO" w:date="2020-11-23T22:17:00Z"/>
                <w:sz w:val="24"/>
                <w:szCs w:val="24"/>
              </w:rPr>
            </w:pPr>
            <w:ins w:id="277" w:author="MATTIA CAPRIO" w:date="2020-11-23T22:17:00Z">
              <w:r>
                <w:rPr>
                  <w:sz w:val="24"/>
                  <w:szCs w:val="24"/>
                </w:rPr>
                <w:t xml:space="preserve">5. </w:t>
              </w:r>
              <w:r w:rsidRPr="001C52BB">
                <w:rPr>
                  <w:sz w:val="24"/>
                  <w:szCs w:val="24"/>
                </w:rPr>
                <w:t>Marco seleziona</w:t>
              </w:r>
            </w:ins>
            <w:ins w:id="278" w:author="MATTIA CAPRIO" w:date="2020-11-23T22:19:00Z">
              <w:r>
                <w:rPr>
                  <w:sz w:val="24"/>
                  <w:szCs w:val="24"/>
                </w:rPr>
                <w:t xml:space="preserve"> il preventivo </w:t>
              </w:r>
            </w:ins>
            <w:ins w:id="279" w:author="MATTIA CAPRIO" w:date="2020-11-23T22:17:00Z">
              <w:r w:rsidRPr="001C52BB">
                <w:rPr>
                  <w:sz w:val="24"/>
                  <w:szCs w:val="24"/>
                </w:rPr>
                <w:t xml:space="preserve">dell’auto </w:t>
              </w:r>
            </w:ins>
            <w:ins w:id="280" w:author="MATTIA CAPRIO" w:date="2020-11-23T22:19:00Z">
              <w:r>
                <w:rPr>
                  <w:sz w:val="24"/>
                  <w:szCs w:val="24"/>
                </w:rPr>
                <w:t xml:space="preserve">  </w:t>
              </w:r>
              <w:r>
                <w:rPr>
                  <w:sz w:val="24"/>
                  <w:szCs w:val="24"/>
                </w:rPr>
                <w:t>stipulato dal consulente</w:t>
              </w:r>
              <w:r w:rsidRPr="001C52BB">
                <w:rPr>
                  <w:sz w:val="24"/>
                  <w:szCs w:val="24"/>
                </w:rPr>
                <w:t xml:space="preserve"> </w:t>
              </w:r>
            </w:ins>
            <w:ins w:id="281" w:author="MATTIA CAPRIO" w:date="2020-11-23T22:17:00Z">
              <w:r w:rsidRPr="001C52BB">
                <w:rPr>
                  <w:sz w:val="24"/>
                  <w:szCs w:val="24"/>
                </w:rPr>
                <w:t>che vuole confermare e clicca sul pulsante “</w:t>
              </w:r>
              <w:r>
                <w:rPr>
                  <w:sz w:val="24"/>
                  <w:szCs w:val="24"/>
                </w:rPr>
                <w:t>mostra dettagli</w:t>
              </w:r>
              <w:r w:rsidRPr="001C52BB">
                <w:rPr>
                  <w:sz w:val="24"/>
                  <w:szCs w:val="24"/>
                </w:rPr>
                <w:t>”.</w:t>
              </w:r>
            </w:ins>
          </w:p>
        </w:tc>
        <w:tc>
          <w:tcPr>
            <w:tcW w:w="4499" w:type="dxa"/>
            <w:tcBorders>
              <w:left w:val="single" w:sz="4" w:space="0" w:color="auto"/>
            </w:tcBorders>
          </w:tcPr>
          <w:p w14:paraId="591F010A" w14:textId="77777777" w:rsidR="003745A7" w:rsidRPr="004645A5" w:rsidRDefault="003745A7" w:rsidP="00216E8F">
            <w:pPr>
              <w:cnfStyle w:val="000000100000" w:firstRow="0" w:lastRow="0" w:firstColumn="0" w:lastColumn="0" w:oddVBand="0" w:evenVBand="0" w:oddHBand="1" w:evenHBand="0" w:firstRowFirstColumn="0" w:firstRowLastColumn="0" w:lastRowFirstColumn="0" w:lastRowLastColumn="0"/>
              <w:rPr>
                <w:ins w:id="282" w:author="MATTIA CAPRIO" w:date="2020-11-23T22:17:00Z"/>
                <w:sz w:val="24"/>
                <w:szCs w:val="24"/>
              </w:rPr>
            </w:pPr>
          </w:p>
        </w:tc>
      </w:tr>
      <w:tr w:rsidR="003745A7" w:rsidRPr="004645A5" w14:paraId="21A93BC8" w14:textId="77777777" w:rsidTr="00216E8F">
        <w:trPr>
          <w:trHeight w:val="1099"/>
          <w:ins w:id="283"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2D3E2A84" w14:textId="77777777" w:rsidR="003745A7" w:rsidRDefault="003745A7" w:rsidP="00216E8F">
            <w:pPr>
              <w:rPr>
                <w:ins w:id="284" w:author="MATTIA CAPRIO" w:date="2020-11-23T22:17:00Z"/>
                <w:sz w:val="24"/>
                <w:szCs w:val="24"/>
              </w:rPr>
            </w:pPr>
          </w:p>
        </w:tc>
        <w:tc>
          <w:tcPr>
            <w:tcW w:w="4287" w:type="dxa"/>
            <w:tcBorders>
              <w:right w:val="single" w:sz="4" w:space="0" w:color="auto"/>
            </w:tcBorders>
          </w:tcPr>
          <w:p w14:paraId="44F1E6DD" w14:textId="77777777" w:rsidR="003745A7" w:rsidRDefault="003745A7" w:rsidP="00216E8F">
            <w:pPr>
              <w:cnfStyle w:val="000000000000" w:firstRow="0" w:lastRow="0" w:firstColumn="0" w:lastColumn="0" w:oddVBand="0" w:evenVBand="0" w:oddHBand="0" w:evenHBand="0" w:firstRowFirstColumn="0" w:firstRowLastColumn="0" w:lastRowFirstColumn="0" w:lastRowLastColumn="0"/>
              <w:rPr>
                <w:ins w:id="285" w:author="MATTIA CAPRIO" w:date="2020-11-23T22:17:00Z"/>
                <w:sz w:val="24"/>
                <w:szCs w:val="24"/>
              </w:rPr>
            </w:pPr>
          </w:p>
        </w:tc>
        <w:tc>
          <w:tcPr>
            <w:tcW w:w="4499" w:type="dxa"/>
            <w:tcBorders>
              <w:left w:val="single" w:sz="4" w:space="0" w:color="auto"/>
            </w:tcBorders>
          </w:tcPr>
          <w:p w14:paraId="0F328F1E" w14:textId="62CE97CC" w:rsidR="003745A7" w:rsidRPr="004645A5" w:rsidRDefault="003745A7" w:rsidP="00216E8F">
            <w:pPr>
              <w:cnfStyle w:val="000000000000" w:firstRow="0" w:lastRow="0" w:firstColumn="0" w:lastColumn="0" w:oddVBand="0" w:evenVBand="0" w:oddHBand="0" w:evenHBand="0" w:firstRowFirstColumn="0" w:firstRowLastColumn="0" w:lastRowFirstColumn="0" w:lastRowLastColumn="0"/>
              <w:rPr>
                <w:ins w:id="286" w:author="MATTIA CAPRIO" w:date="2020-11-23T22:17:00Z"/>
                <w:sz w:val="24"/>
                <w:szCs w:val="24"/>
              </w:rPr>
            </w:pPr>
            <w:ins w:id="287" w:author="MATTIA CAPRIO" w:date="2020-11-23T22:17:00Z">
              <w:r>
                <w:rPr>
                  <w:sz w:val="24"/>
                  <w:szCs w:val="24"/>
                </w:rPr>
                <w:t xml:space="preserve">6. Il sistema mostra a Marco una pagina dedicata </w:t>
              </w:r>
            </w:ins>
            <w:ins w:id="288" w:author="MATTIA CAPRIO" w:date="2020-11-23T22:19:00Z">
              <w:r>
                <w:rPr>
                  <w:sz w:val="24"/>
                  <w:szCs w:val="24"/>
                </w:rPr>
                <w:t>al preventivo</w:t>
              </w:r>
            </w:ins>
            <w:ins w:id="289" w:author="MATTIA CAPRIO" w:date="2020-11-23T22:17:00Z">
              <w:r>
                <w:rPr>
                  <w:sz w:val="24"/>
                  <w:szCs w:val="24"/>
                </w:rPr>
                <w:t xml:space="preserve"> che intende confermare mostrando il costo completo </w:t>
              </w:r>
            </w:ins>
            <w:ins w:id="290" w:author="MATTIA CAPRIO" w:date="2020-11-23T22:20:00Z">
              <w:r>
                <w:rPr>
                  <w:sz w:val="24"/>
                  <w:szCs w:val="24"/>
                </w:rPr>
                <w:t>relativo</w:t>
              </w:r>
            </w:ins>
            <w:ins w:id="291" w:author="MATTIA CAPRIO" w:date="2020-11-23T22:17:00Z">
              <w:r>
                <w:rPr>
                  <w:sz w:val="24"/>
                  <w:szCs w:val="24"/>
                </w:rPr>
                <w:t xml:space="preserve"> al preventivo corrispondente </w:t>
              </w:r>
            </w:ins>
            <w:ins w:id="292" w:author="MATTIA CAPRIO" w:date="2020-11-23T22:20:00Z">
              <w:r>
                <w:rPr>
                  <w:sz w:val="24"/>
                  <w:szCs w:val="24"/>
                </w:rPr>
                <w:t>formulato in precedenza</w:t>
              </w:r>
            </w:ins>
            <w:ins w:id="293" w:author="MATTIA CAPRIO" w:date="2020-11-23T22:17:00Z">
              <w:r>
                <w:rPr>
                  <w:sz w:val="24"/>
                  <w:szCs w:val="24"/>
                </w:rPr>
                <w:t>.</w:t>
              </w:r>
            </w:ins>
          </w:p>
        </w:tc>
      </w:tr>
      <w:tr w:rsidR="003745A7" w14:paraId="4350FD67" w14:textId="77777777" w:rsidTr="00216E8F">
        <w:trPr>
          <w:cnfStyle w:val="000000100000" w:firstRow="0" w:lastRow="0" w:firstColumn="0" w:lastColumn="0" w:oddVBand="0" w:evenVBand="0" w:oddHBand="1" w:evenHBand="0" w:firstRowFirstColumn="0" w:firstRowLastColumn="0" w:lastRowFirstColumn="0" w:lastRowLastColumn="0"/>
          <w:trHeight w:val="1099"/>
          <w:ins w:id="294"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74671EE0" w14:textId="77777777" w:rsidR="003745A7" w:rsidRDefault="003745A7" w:rsidP="00216E8F">
            <w:pPr>
              <w:rPr>
                <w:ins w:id="295" w:author="MATTIA CAPRIO" w:date="2020-11-23T22:17:00Z"/>
                <w:sz w:val="24"/>
                <w:szCs w:val="24"/>
              </w:rPr>
            </w:pPr>
          </w:p>
        </w:tc>
        <w:tc>
          <w:tcPr>
            <w:tcW w:w="4287" w:type="dxa"/>
            <w:tcBorders>
              <w:right w:val="single" w:sz="4" w:space="0" w:color="auto"/>
            </w:tcBorders>
          </w:tcPr>
          <w:p w14:paraId="3318728F" w14:textId="50210737" w:rsidR="003745A7" w:rsidRDefault="003745A7" w:rsidP="00216E8F">
            <w:pPr>
              <w:cnfStyle w:val="000000100000" w:firstRow="0" w:lastRow="0" w:firstColumn="0" w:lastColumn="0" w:oddVBand="0" w:evenVBand="0" w:oddHBand="1" w:evenHBand="0" w:firstRowFirstColumn="0" w:firstRowLastColumn="0" w:lastRowFirstColumn="0" w:lastRowLastColumn="0"/>
              <w:rPr>
                <w:ins w:id="296" w:author="MATTIA CAPRIO" w:date="2020-11-23T22:17:00Z"/>
                <w:sz w:val="24"/>
                <w:szCs w:val="24"/>
              </w:rPr>
            </w:pPr>
            <w:ins w:id="297" w:author="MATTIA CAPRIO" w:date="2020-11-23T22:17:00Z">
              <w:r>
                <w:rPr>
                  <w:sz w:val="24"/>
                  <w:szCs w:val="24"/>
                </w:rPr>
                <w:t xml:space="preserve">7. Marco prende visione del </w:t>
              </w:r>
            </w:ins>
            <w:ins w:id="298" w:author="MATTIA CAPRIO" w:date="2020-11-23T22:20:00Z">
              <w:r>
                <w:rPr>
                  <w:sz w:val="24"/>
                  <w:szCs w:val="24"/>
                </w:rPr>
                <w:t>pre</w:t>
              </w:r>
            </w:ins>
            <w:ins w:id="299" w:author="MATTIA CAPRIO" w:date="2020-11-23T22:21:00Z">
              <w:r>
                <w:rPr>
                  <w:sz w:val="24"/>
                  <w:szCs w:val="24"/>
                </w:rPr>
                <w:t>ventivo</w:t>
              </w:r>
            </w:ins>
            <w:ins w:id="300" w:author="MATTIA CAPRIO" w:date="2020-11-23T22:17:00Z">
              <w:r>
                <w:rPr>
                  <w:sz w:val="24"/>
                  <w:szCs w:val="24"/>
                </w:rPr>
                <w:t xml:space="preserve"> e decide di accettar</w:t>
              </w:r>
            </w:ins>
            <w:ins w:id="301" w:author="MATTIA CAPRIO" w:date="2020-11-23T22:21:00Z">
              <w:r>
                <w:rPr>
                  <w:sz w:val="24"/>
                  <w:szCs w:val="24"/>
                </w:rPr>
                <w:t>ne il costo</w:t>
              </w:r>
            </w:ins>
            <w:ins w:id="302" w:author="MATTIA CAPRIO" w:date="2020-11-23T22:17:00Z">
              <w:r>
                <w:rPr>
                  <w:sz w:val="24"/>
                  <w:szCs w:val="24"/>
                </w:rPr>
                <w:t xml:space="preserve"> premendo l’apposito bottone “Conferma Ordine”.</w:t>
              </w:r>
            </w:ins>
          </w:p>
        </w:tc>
        <w:tc>
          <w:tcPr>
            <w:tcW w:w="4499" w:type="dxa"/>
            <w:tcBorders>
              <w:left w:val="single" w:sz="4" w:space="0" w:color="auto"/>
            </w:tcBorders>
          </w:tcPr>
          <w:p w14:paraId="4BEFA31A" w14:textId="77777777" w:rsidR="003745A7" w:rsidRDefault="003745A7" w:rsidP="00216E8F">
            <w:pPr>
              <w:cnfStyle w:val="000000100000" w:firstRow="0" w:lastRow="0" w:firstColumn="0" w:lastColumn="0" w:oddVBand="0" w:evenVBand="0" w:oddHBand="1" w:evenHBand="0" w:firstRowFirstColumn="0" w:firstRowLastColumn="0" w:lastRowFirstColumn="0" w:lastRowLastColumn="0"/>
              <w:rPr>
                <w:ins w:id="303" w:author="MATTIA CAPRIO" w:date="2020-11-23T22:17:00Z"/>
                <w:sz w:val="24"/>
                <w:szCs w:val="24"/>
              </w:rPr>
            </w:pPr>
          </w:p>
        </w:tc>
      </w:tr>
      <w:tr w:rsidR="003745A7" w14:paraId="63D4AB59" w14:textId="77777777" w:rsidTr="00216E8F">
        <w:trPr>
          <w:trHeight w:val="1099"/>
          <w:ins w:id="304"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151633E9" w14:textId="77777777" w:rsidR="003745A7" w:rsidRDefault="003745A7" w:rsidP="00216E8F">
            <w:pPr>
              <w:rPr>
                <w:ins w:id="305" w:author="MATTIA CAPRIO" w:date="2020-11-23T22:17:00Z"/>
                <w:sz w:val="24"/>
                <w:szCs w:val="24"/>
              </w:rPr>
            </w:pPr>
          </w:p>
        </w:tc>
        <w:tc>
          <w:tcPr>
            <w:tcW w:w="4287" w:type="dxa"/>
            <w:tcBorders>
              <w:right w:val="single" w:sz="4" w:space="0" w:color="auto"/>
            </w:tcBorders>
          </w:tcPr>
          <w:p w14:paraId="0FD21CCE" w14:textId="77777777" w:rsidR="003745A7" w:rsidRDefault="003745A7" w:rsidP="00216E8F">
            <w:pPr>
              <w:cnfStyle w:val="000000000000" w:firstRow="0" w:lastRow="0" w:firstColumn="0" w:lastColumn="0" w:oddVBand="0" w:evenVBand="0" w:oddHBand="0" w:evenHBand="0" w:firstRowFirstColumn="0" w:firstRowLastColumn="0" w:lastRowFirstColumn="0" w:lastRowLastColumn="0"/>
              <w:rPr>
                <w:ins w:id="306" w:author="MATTIA CAPRIO" w:date="2020-11-23T22:17:00Z"/>
                <w:sz w:val="24"/>
                <w:szCs w:val="24"/>
              </w:rPr>
            </w:pPr>
          </w:p>
        </w:tc>
        <w:tc>
          <w:tcPr>
            <w:tcW w:w="4499" w:type="dxa"/>
            <w:tcBorders>
              <w:left w:val="single" w:sz="4" w:space="0" w:color="auto"/>
            </w:tcBorders>
          </w:tcPr>
          <w:p w14:paraId="0AA7D64B" w14:textId="77777777" w:rsidR="003745A7" w:rsidRDefault="003745A7" w:rsidP="00216E8F">
            <w:pPr>
              <w:cnfStyle w:val="000000000000" w:firstRow="0" w:lastRow="0" w:firstColumn="0" w:lastColumn="0" w:oddVBand="0" w:evenVBand="0" w:oddHBand="0" w:evenHBand="0" w:firstRowFirstColumn="0" w:firstRowLastColumn="0" w:lastRowFirstColumn="0" w:lastRowLastColumn="0"/>
              <w:rPr>
                <w:ins w:id="307" w:author="MATTIA CAPRIO" w:date="2020-11-23T22:17:00Z"/>
                <w:sz w:val="24"/>
                <w:szCs w:val="24"/>
              </w:rPr>
            </w:pPr>
            <w:ins w:id="308" w:author="MATTIA CAPRIO" w:date="2020-11-23T22:17:00Z">
              <w:r>
                <w:rPr>
                  <w:sz w:val="24"/>
                  <w:szCs w:val="24"/>
                </w:rPr>
                <w:t xml:space="preserve">6. </w:t>
              </w:r>
              <w:r w:rsidRPr="001C52BB">
                <w:rPr>
                  <w:sz w:val="24"/>
                  <w:szCs w:val="24"/>
                </w:rPr>
                <w:t>Il sistema</w:t>
              </w:r>
              <w:r>
                <w:rPr>
                  <w:sz w:val="24"/>
                  <w:szCs w:val="24"/>
                </w:rPr>
                <w:t xml:space="preserve"> salva la scelta fatta da Marco e </w:t>
              </w:r>
              <w:r w:rsidRPr="001C52BB">
                <w:rPr>
                  <w:sz w:val="24"/>
                  <w:szCs w:val="24"/>
                </w:rPr>
                <w:t xml:space="preserve">mostra all’utente un messaggio </w:t>
              </w:r>
              <w:r>
                <w:rPr>
                  <w:sz w:val="24"/>
                  <w:szCs w:val="24"/>
                </w:rPr>
                <w:t>di successo dell’azione</w:t>
              </w:r>
              <w:r w:rsidRPr="001C52BB">
                <w:rPr>
                  <w:sz w:val="24"/>
                  <w:szCs w:val="24"/>
                </w:rPr>
                <w:t>.</w:t>
              </w:r>
            </w:ins>
          </w:p>
        </w:tc>
      </w:tr>
      <w:tr w:rsidR="003745A7" w:rsidRPr="001C52BB" w14:paraId="149D8722" w14:textId="77777777" w:rsidTr="00216E8F">
        <w:trPr>
          <w:cnfStyle w:val="000000100000" w:firstRow="0" w:lastRow="0" w:firstColumn="0" w:lastColumn="0" w:oddVBand="0" w:evenVBand="0" w:oddHBand="1" w:evenHBand="0" w:firstRowFirstColumn="0" w:firstRowLastColumn="0" w:lastRowFirstColumn="0" w:lastRowLastColumn="0"/>
          <w:trHeight w:val="1054"/>
          <w:ins w:id="309" w:author="MATTIA CAPRIO" w:date="2020-11-23T22:17:00Z"/>
        </w:trPr>
        <w:tc>
          <w:tcPr>
            <w:cnfStyle w:val="001000000000" w:firstRow="0" w:lastRow="0" w:firstColumn="1" w:lastColumn="0" w:oddVBand="0" w:evenVBand="0" w:oddHBand="0" w:evenHBand="0" w:firstRowFirstColumn="0" w:firstRowLastColumn="0" w:lastRowFirstColumn="0" w:lastRowLastColumn="0"/>
            <w:tcW w:w="1841" w:type="dxa"/>
            <w:vMerge/>
          </w:tcPr>
          <w:p w14:paraId="70BE66B2" w14:textId="77777777" w:rsidR="003745A7" w:rsidRDefault="003745A7" w:rsidP="00216E8F">
            <w:pPr>
              <w:rPr>
                <w:ins w:id="310" w:author="MATTIA CAPRIO" w:date="2020-11-23T22:17:00Z"/>
                <w:sz w:val="24"/>
                <w:szCs w:val="24"/>
              </w:rPr>
            </w:pPr>
          </w:p>
        </w:tc>
        <w:tc>
          <w:tcPr>
            <w:tcW w:w="4287" w:type="dxa"/>
            <w:tcBorders>
              <w:right w:val="single" w:sz="4" w:space="0" w:color="auto"/>
            </w:tcBorders>
          </w:tcPr>
          <w:p w14:paraId="5376B40C" w14:textId="77777777" w:rsidR="003745A7" w:rsidRPr="003745A7" w:rsidRDefault="003745A7" w:rsidP="003745A7">
            <w:pPr>
              <w:cnfStyle w:val="000000100000" w:firstRow="0" w:lastRow="0" w:firstColumn="0" w:lastColumn="0" w:oddVBand="0" w:evenVBand="0" w:oddHBand="1" w:evenHBand="0" w:firstRowFirstColumn="0" w:firstRowLastColumn="0" w:lastRowFirstColumn="0" w:lastRowLastColumn="0"/>
              <w:rPr>
                <w:ins w:id="311" w:author="MATTIA CAPRIO" w:date="2020-11-23T22:17:00Z"/>
                <w:sz w:val="24"/>
                <w:szCs w:val="24"/>
                <w:rPrChange w:id="312" w:author="MATTIA CAPRIO" w:date="2020-11-23T22:21:00Z">
                  <w:rPr>
                    <w:ins w:id="313" w:author="MATTIA CAPRIO" w:date="2020-11-23T22:17:00Z"/>
                  </w:rPr>
                </w:rPrChange>
              </w:rPr>
              <w:pPrChange w:id="314" w:author="MATTIA CAPRIO" w:date="2020-11-23T22:21:00Z">
                <w:pPr>
                  <w:pStyle w:val="Paragrafoelenco"/>
                  <w:framePr w:hSpace="141" w:wrap="around" w:vAnchor="text" w:hAnchor="margin" w:yAlign="inside"/>
                  <w:cnfStyle w:val="000000100000" w:firstRow="0" w:lastRow="0" w:firstColumn="0" w:lastColumn="0" w:oddVBand="0" w:evenVBand="0" w:oddHBand="1" w:evenHBand="0" w:firstRowFirstColumn="0" w:firstRowLastColumn="0" w:lastRowFirstColumn="0" w:lastRowLastColumn="0"/>
                </w:pPr>
              </w:pPrChange>
            </w:pPr>
            <w:ins w:id="315" w:author="MATTIA CAPRIO" w:date="2020-11-23T22:17:00Z">
              <w:r w:rsidRPr="003745A7">
                <w:rPr>
                  <w:sz w:val="24"/>
                  <w:szCs w:val="24"/>
                  <w:rPrChange w:id="316" w:author="MATTIA CAPRIO" w:date="2020-11-23T22:21:00Z">
                    <w:rPr/>
                  </w:rPrChange>
                </w:rPr>
                <w:t>8. Marco prende visione del successo dell’azione compiuta.</w:t>
              </w:r>
            </w:ins>
          </w:p>
        </w:tc>
        <w:tc>
          <w:tcPr>
            <w:tcW w:w="4499" w:type="dxa"/>
            <w:tcBorders>
              <w:left w:val="single" w:sz="4" w:space="0" w:color="auto"/>
            </w:tcBorders>
          </w:tcPr>
          <w:p w14:paraId="0BE61418" w14:textId="77777777" w:rsidR="003745A7" w:rsidRPr="001C52BB" w:rsidRDefault="003745A7" w:rsidP="00216E8F">
            <w:pPr>
              <w:cnfStyle w:val="000000100000" w:firstRow="0" w:lastRow="0" w:firstColumn="0" w:lastColumn="0" w:oddVBand="0" w:evenVBand="0" w:oddHBand="1" w:evenHBand="0" w:firstRowFirstColumn="0" w:firstRowLastColumn="0" w:lastRowFirstColumn="0" w:lastRowLastColumn="0"/>
              <w:rPr>
                <w:ins w:id="317" w:author="MATTIA CAPRIO" w:date="2020-11-23T22:17:00Z"/>
                <w:sz w:val="24"/>
                <w:szCs w:val="24"/>
              </w:rPr>
            </w:pPr>
          </w:p>
        </w:tc>
      </w:tr>
    </w:tbl>
    <w:p w14:paraId="7B5162C6" w14:textId="6DC53F53" w:rsidR="00B20019" w:rsidDel="003745A7" w:rsidRDefault="00B20019" w:rsidP="00FF6F12">
      <w:pPr>
        <w:tabs>
          <w:tab w:val="left" w:pos="2130"/>
        </w:tabs>
        <w:rPr>
          <w:del w:id="318" w:author="MATTIA CAPRIO" w:date="2020-11-23T22:11:00Z"/>
          <w:sz w:val="28"/>
          <w:szCs w:val="28"/>
        </w:rPr>
      </w:pPr>
    </w:p>
    <w:p w14:paraId="431B44D2" w14:textId="082BF4E6" w:rsidR="003745A7" w:rsidRDefault="003745A7" w:rsidP="00FF6F12">
      <w:pPr>
        <w:tabs>
          <w:tab w:val="left" w:pos="2130"/>
        </w:tabs>
        <w:rPr>
          <w:ins w:id="319" w:author="MATTIA CAPRIO" w:date="2020-11-23T22:21:00Z"/>
          <w:sz w:val="28"/>
          <w:szCs w:val="28"/>
        </w:rPr>
      </w:pPr>
    </w:p>
    <w:p w14:paraId="0676139D" w14:textId="77777777" w:rsidR="003745A7" w:rsidRDefault="003745A7" w:rsidP="00FF6F12">
      <w:pPr>
        <w:tabs>
          <w:tab w:val="left" w:pos="2130"/>
        </w:tabs>
        <w:rPr>
          <w:ins w:id="320" w:author="MATTIA CAPRIO" w:date="2020-11-23T22:21:00Z"/>
          <w:sz w:val="28"/>
          <w:szCs w:val="28"/>
        </w:rPr>
      </w:pPr>
    </w:p>
    <w:p w14:paraId="51C84139" w14:textId="0A7B0E4A" w:rsidR="00B20019" w:rsidDel="0079660D" w:rsidRDefault="00B20019" w:rsidP="00FF6F12">
      <w:pPr>
        <w:tabs>
          <w:tab w:val="left" w:pos="2130"/>
        </w:tabs>
        <w:rPr>
          <w:del w:id="321" w:author="MATTIA CAPRIO" w:date="2020-11-23T22:11:00Z"/>
          <w:sz w:val="28"/>
          <w:szCs w:val="28"/>
        </w:rPr>
      </w:pPr>
    </w:p>
    <w:p w14:paraId="2DDFD38C" w14:textId="77777777" w:rsidR="00B20019" w:rsidRDefault="00B20019" w:rsidP="00FF6F12">
      <w:pPr>
        <w:tabs>
          <w:tab w:val="left" w:pos="2130"/>
        </w:tabs>
        <w:rPr>
          <w:sz w:val="28"/>
          <w:szCs w:val="28"/>
        </w:rPr>
      </w:pPr>
    </w:p>
    <w:tbl>
      <w:tblPr>
        <w:tblStyle w:val="Tabellagriglia5scura-colore1"/>
        <w:tblpPr w:leftFromText="141" w:rightFromText="141" w:vertAnchor="text" w:horzAnchor="margin" w:tblpY="126"/>
        <w:tblW w:w="0" w:type="auto"/>
        <w:tblLook w:val="04A0" w:firstRow="1" w:lastRow="0" w:firstColumn="1" w:lastColumn="0" w:noHBand="0" w:noVBand="1"/>
      </w:tblPr>
      <w:tblGrid>
        <w:gridCol w:w="1838"/>
        <w:gridCol w:w="4279"/>
        <w:gridCol w:w="4510"/>
      </w:tblGrid>
      <w:tr w:rsidR="00371329" w:rsidDel="002C3863" w14:paraId="32335F2B" w14:textId="0F408C43" w:rsidTr="00B20019">
        <w:trPr>
          <w:cnfStyle w:val="100000000000" w:firstRow="1" w:lastRow="0" w:firstColumn="0" w:lastColumn="0" w:oddVBand="0" w:evenVBand="0" w:oddHBand="0" w:evenHBand="0" w:firstRowFirstColumn="0" w:firstRowLastColumn="0" w:lastRowFirstColumn="0" w:lastRowLastColumn="0"/>
          <w:del w:id="322"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tcPr>
          <w:p w14:paraId="4304D121" w14:textId="712E21B7" w:rsidR="00371329" w:rsidDel="002C3863" w:rsidRDefault="00371329" w:rsidP="00991971">
            <w:pPr>
              <w:rPr>
                <w:del w:id="323" w:author="MATTIA CAPRIO" w:date="2020-11-23T21:51:00Z"/>
                <w:sz w:val="24"/>
                <w:szCs w:val="24"/>
              </w:rPr>
            </w:pPr>
            <w:del w:id="324" w:author="MATTIA CAPRIO" w:date="2020-11-23T21:51:00Z">
              <w:r w:rsidDel="002C3863">
                <w:rPr>
                  <w:sz w:val="24"/>
                  <w:szCs w:val="24"/>
                </w:rPr>
                <w:delText>Nome Scenario</w:delText>
              </w:r>
            </w:del>
          </w:p>
        </w:tc>
        <w:tc>
          <w:tcPr>
            <w:tcW w:w="8789" w:type="dxa"/>
            <w:gridSpan w:val="2"/>
          </w:tcPr>
          <w:p w14:paraId="2AD7C1D2" w14:textId="7FF258AB" w:rsidR="00371329" w:rsidDel="002C3863" w:rsidRDefault="0037132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del w:id="325" w:author="MATTIA CAPRIO" w:date="2020-11-23T21:51:00Z"/>
                <w:sz w:val="24"/>
                <w:szCs w:val="24"/>
              </w:rPr>
            </w:pPr>
            <w:del w:id="326" w:author="MATTIA CAPRIO" w:date="2020-11-23T21:51:00Z">
              <w:r w:rsidDel="002C3863">
                <w:rPr>
                  <w:sz w:val="24"/>
                  <w:szCs w:val="24"/>
                </w:rPr>
                <w:delText>SUC_ConsultazioneCatalogo</w:delText>
              </w:r>
            </w:del>
          </w:p>
        </w:tc>
      </w:tr>
      <w:tr w:rsidR="00371329" w:rsidDel="002C3863" w14:paraId="65B4740E" w14:textId="0C6188A6" w:rsidTr="00B20019">
        <w:trPr>
          <w:cnfStyle w:val="000000100000" w:firstRow="0" w:lastRow="0" w:firstColumn="0" w:lastColumn="0" w:oddVBand="0" w:evenVBand="0" w:oddHBand="1" w:evenHBand="0" w:firstRowFirstColumn="0" w:firstRowLastColumn="0" w:lastRowFirstColumn="0" w:lastRowLastColumn="0"/>
          <w:del w:id="327"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tcPr>
          <w:p w14:paraId="77D6D234" w14:textId="6AAB9462" w:rsidR="00371329" w:rsidDel="002C3863" w:rsidRDefault="00371329" w:rsidP="00991971">
            <w:pPr>
              <w:rPr>
                <w:del w:id="328" w:author="MATTIA CAPRIO" w:date="2020-11-23T21:51:00Z"/>
                <w:sz w:val="24"/>
                <w:szCs w:val="24"/>
              </w:rPr>
            </w:pPr>
            <w:del w:id="329" w:author="MATTIA CAPRIO" w:date="2020-11-23T21:51:00Z">
              <w:r w:rsidDel="002C3863">
                <w:rPr>
                  <w:sz w:val="24"/>
                  <w:szCs w:val="24"/>
                </w:rPr>
                <w:delText>Attore</w:delText>
              </w:r>
            </w:del>
          </w:p>
        </w:tc>
        <w:tc>
          <w:tcPr>
            <w:tcW w:w="8789" w:type="dxa"/>
            <w:gridSpan w:val="2"/>
          </w:tcPr>
          <w:p w14:paraId="074B1014" w14:textId="68AB3D74" w:rsidR="00371329" w:rsidDel="002C3863" w:rsidRDefault="00371329" w:rsidP="00991971">
            <w:pPr>
              <w:jc w:val="center"/>
              <w:cnfStyle w:val="000000100000" w:firstRow="0" w:lastRow="0" w:firstColumn="0" w:lastColumn="0" w:oddVBand="0" w:evenVBand="0" w:oddHBand="1" w:evenHBand="0" w:firstRowFirstColumn="0" w:firstRowLastColumn="0" w:lastRowFirstColumn="0" w:lastRowLastColumn="0"/>
              <w:rPr>
                <w:del w:id="330" w:author="MATTIA CAPRIO" w:date="2020-11-23T21:51:00Z"/>
                <w:sz w:val="24"/>
                <w:szCs w:val="24"/>
              </w:rPr>
            </w:pPr>
            <w:del w:id="331" w:author="MATTIA CAPRIO" w:date="2020-11-23T21:51:00Z">
              <w:r w:rsidDel="002C3863">
                <w:rPr>
                  <w:sz w:val="24"/>
                  <w:szCs w:val="24"/>
                </w:rPr>
                <w:delText>Marco: Utente</w:delText>
              </w:r>
            </w:del>
          </w:p>
        </w:tc>
      </w:tr>
      <w:tr w:rsidR="00371329" w:rsidDel="002C3863" w14:paraId="3CE8997E" w14:textId="2DBC7265" w:rsidTr="00B20019">
        <w:trPr>
          <w:del w:id="332"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vMerge w:val="restart"/>
          </w:tcPr>
          <w:p w14:paraId="56D51E0B" w14:textId="3F0C08E7" w:rsidR="00371329" w:rsidDel="002C3863" w:rsidRDefault="00371329" w:rsidP="00991971">
            <w:pPr>
              <w:rPr>
                <w:del w:id="333" w:author="MATTIA CAPRIO" w:date="2020-11-23T21:51:00Z"/>
                <w:sz w:val="24"/>
                <w:szCs w:val="24"/>
              </w:rPr>
            </w:pPr>
            <w:del w:id="334" w:author="MATTIA CAPRIO" w:date="2020-11-23T21:51:00Z">
              <w:r w:rsidDel="002C3863">
                <w:rPr>
                  <w:sz w:val="24"/>
                  <w:szCs w:val="24"/>
                </w:rPr>
                <w:delText>Flusso di Eventi</w:delText>
              </w:r>
            </w:del>
          </w:p>
        </w:tc>
        <w:tc>
          <w:tcPr>
            <w:tcW w:w="4279" w:type="dxa"/>
            <w:tcBorders>
              <w:right w:val="single" w:sz="4" w:space="0" w:color="auto"/>
            </w:tcBorders>
          </w:tcPr>
          <w:p w14:paraId="48EE677C" w14:textId="63693042" w:rsidR="00371329" w:rsidRPr="00535DFE" w:rsidDel="002C3863" w:rsidRDefault="00371329" w:rsidP="00991971">
            <w:pPr>
              <w:jc w:val="center"/>
              <w:cnfStyle w:val="000000000000" w:firstRow="0" w:lastRow="0" w:firstColumn="0" w:lastColumn="0" w:oddVBand="0" w:evenVBand="0" w:oddHBand="0" w:evenHBand="0" w:firstRowFirstColumn="0" w:firstRowLastColumn="0" w:lastRowFirstColumn="0" w:lastRowLastColumn="0"/>
              <w:rPr>
                <w:del w:id="335" w:author="MATTIA CAPRIO" w:date="2020-11-23T21:51:00Z"/>
                <w:b/>
                <w:bCs/>
                <w:sz w:val="24"/>
                <w:szCs w:val="24"/>
              </w:rPr>
            </w:pPr>
            <w:del w:id="336" w:author="MATTIA CAPRIO" w:date="2020-11-23T21:51:00Z">
              <w:r w:rsidDel="002C3863">
                <w:rPr>
                  <w:b/>
                  <w:bCs/>
                  <w:sz w:val="24"/>
                  <w:szCs w:val="24"/>
                </w:rPr>
                <w:delText>Marco</w:delText>
              </w:r>
            </w:del>
          </w:p>
        </w:tc>
        <w:tc>
          <w:tcPr>
            <w:tcW w:w="4510" w:type="dxa"/>
            <w:tcBorders>
              <w:left w:val="single" w:sz="4" w:space="0" w:color="auto"/>
            </w:tcBorders>
          </w:tcPr>
          <w:p w14:paraId="7D04D191" w14:textId="585E1E47" w:rsidR="00371329" w:rsidRPr="00535DFE" w:rsidDel="002C3863" w:rsidRDefault="00371329" w:rsidP="00991971">
            <w:pPr>
              <w:jc w:val="center"/>
              <w:cnfStyle w:val="000000000000" w:firstRow="0" w:lastRow="0" w:firstColumn="0" w:lastColumn="0" w:oddVBand="0" w:evenVBand="0" w:oddHBand="0" w:evenHBand="0" w:firstRowFirstColumn="0" w:firstRowLastColumn="0" w:lastRowFirstColumn="0" w:lastRowLastColumn="0"/>
              <w:rPr>
                <w:del w:id="337" w:author="MATTIA CAPRIO" w:date="2020-11-23T21:51:00Z"/>
                <w:b/>
                <w:bCs/>
                <w:sz w:val="24"/>
                <w:szCs w:val="24"/>
              </w:rPr>
            </w:pPr>
            <w:del w:id="338" w:author="MATTIA CAPRIO" w:date="2020-11-23T21:51:00Z">
              <w:r w:rsidRPr="00535DFE" w:rsidDel="002C3863">
                <w:rPr>
                  <w:b/>
                  <w:bCs/>
                  <w:sz w:val="24"/>
                  <w:szCs w:val="24"/>
                </w:rPr>
                <w:delText>Sistema</w:delText>
              </w:r>
            </w:del>
          </w:p>
        </w:tc>
      </w:tr>
      <w:tr w:rsidR="00371329" w:rsidDel="002C3863" w14:paraId="11E545A4" w14:textId="09DD8470" w:rsidTr="00B20019">
        <w:trPr>
          <w:cnfStyle w:val="000000100000" w:firstRow="0" w:lastRow="0" w:firstColumn="0" w:lastColumn="0" w:oddVBand="0" w:evenVBand="0" w:oddHBand="1" w:evenHBand="0" w:firstRowFirstColumn="0" w:firstRowLastColumn="0" w:lastRowFirstColumn="0" w:lastRowLastColumn="0"/>
          <w:del w:id="339"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vMerge/>
          </w:tcPr>
          <w:p w14:paraId="42554D51" w14:textId="317D560C" w:rsidR="00371329" w:rsidDel="002C3863" w:rsidRDefault="00371329" w:rsidP="00991971">
            <w:pPr>
              <w:rPr>
                <w:del w:id="340" w:author="MATTIA CAPRIO" w:date="2020-11-23T21:51:00Z"/>
                <w:sz w:val="24"/>
                <w:szCs w:val="24"/>
              </w:rPr>
            </w:pPr>
          </w:p>
        </w:tc>
        <w:tc>
          <w:tcPr>
            <w:tcW w:w="4279" w:type="dxa"/>
            <w:tcBorders>
              <w:right w:val="single" w:sz="4" w:space="0" w:color="auto"/>
            </w:tcBorders>
          </w:tcPr>
          <w:p w14:paraId="5D83EE65" w14:textId="523D8FA6" w:rsidR="00371329" w:rsidRPr="001C52BB" w:rsidDel="002C3863" w:rsidRDefault="00371329" w:rsidP="00991971">
            <w:pPr>
              <w:cnfStyle w:val="000000100000" w:firstRow="0" w:lastRow="0" w:firstColumn="0" w:lastColumn="0" w:oddVBand="0" w:evenVBand="0" w:oddHBand="1" w:evenHBand="0" w:firstRowFirstColumn="0" w:firstRowLastColumn="0" w:lastRowFirstColumn="0" w:lastRowLastColumn="0"/>
              <w:rPr>
                <w:del w:id="341" w:author="MATTIA CAPRIO" w:date="2020-11-23T21:51:00Z"/>
                <w:sz w:val="24"/>
                <w:szCs w:val="24"/>
              </w:rPr>
            </w:pPr>
            <w:del w:id="342" w:author="MATTIA CAPRIO" w:date="2020-11-23T21:51:00Z">
              <w:r w:rsidDel="002C3863">
                <w:rPr>
                  <w:sz w:val="24"/>
                  <w:szCs w:val="24"/>
                </w:rPr>
                <w:delText xml:space="preserve">1. </w:delText>
              </w:r>
              <w:r w:rsidRPr="001C52BB" w:rsidDel="002C3863">
                <w:rPr>
                  <w:sz w:val="24"/>
                  <w:szCs w:val="24"/>
                </w:rPr>
                <w:delText>Marco è un utente che utilizza la piattaforma EasyLease, e desidera consultare il catalogo delle auto.</w:delText>
              </w:r>
            </w:del>
          </w:p>
          <w:p w14:paraId="295D8DF5" w14:textId="4333698C" w:rsidR="00371329" w:rsidRPr="0087400F" w:rsidDel="002C3863" w:rsidRDefault="00371329" w:rsidP="0087400F">
            <w:pPr>
              <w:cnfStyle w:val="000000100000" w:firstRow="0" w:lastRow="0" w:firstColumn="0" w:lastColumn="0" w:oddVBand="0" w:evenVBand="0" w:oddHBand="1" w:evenHBand="0" w:firstRowFirstColumn="0" w:firstRowLastColumn="0" w:lastRowFirstColumn="0" w:lastRowLastColumn="0"/>
              <w:rPr>
                <w:del w:id="343" w:author="MATTIA CAPRIO" w:date="2020-11-23T21:51:00Z"/>
                <w:sz w:val="24"/>
                <w:szCs w:val="24"/>
              </w:rPr>
            </w:pPr>
            <w:del w:id="344" w:author="MATTIA CAPRIO" w:date="2020-11-23T21:51:00Z">
              <w:r w:rsidRPr="0087400F" w:rsidDel="002C3863">
                <w:rPr>
                  <w:sz w:val="24"/>
                  <w:szCs w:val="24"/>
                </w:rPr>
                <w:delText>Marco entra nel sistema di EasyLease.</w:delText>
              </w:r>
            </w:del>
          </w:p>
        </w:tc>
        <w:tc>
          <w:tcPr>
            <w:tcW w:w="4510" w:type="dxa"/>
            <w:tcBorders>
              <w:left w:val="single" w:sz="4" w:space="0" w:color="auto"/>
            </w:tcBorders>
          </w:tcPr>
          <w:p w14:paraId="051BADC0" w14:textId="2664F37B" w:rsidR="00371329" w:rsidDel="002C3863" w:rsidRDefault="00371329" w:rsidP="00991971">
            <w:pPr>
              <w:cnfStyle w:val="000000100000" w:firstRow="0" w:lastRow="0" w:firstColumn="0" w:lastColumn="0" w:oddVBand="0" w:evenVBand="0" w:oddHBand="1" w:evenHBand="0" w:firstRowFirstColumn="0" w:firstRowLastColumn="0" w:lastRowFirstColumn="0" w:lastRowLastColumn="0"/>
              <w:rPr>
                <w:del w:id="345" w:author="MATTIA CAPRIO" w:date="2020-11-23T21:51:00Z"/>
                <w:sz w:val="24"/>
                <w:szCs w:val="24"/>
              </w:rPr>
            </w:pPr>
          </w:p>
        </w:tc>
      </w:tr>
      <w:tr w:rsidR="00371329" w:rsidDel="002C3863" w14:paraId="7B54700E" w14:textId="57B1D579" w:rsidTr="00B20019">
        <w:trPr>
          <w:del w:id="346"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vMerge/>
          </w:tcPr>
          <w:p w14:paraId="23AD6279" w14:textId="122E6C7F" w:rsidR="00371329" w:rsidDel="002C3863" w:rsidRDefault="00371329" w:rsidP="00991971">
            <w:pPr>
              <w:rPr>
                <w:del w:id="347" w:author="MATTIA CAPRIO" w:date="2020-11-23T21:51:00Z"/>
                <w:sz w:val="24"/>
                <w:szCs w:val="24"/>
              </w:rPr>
            </w:pPr>
          </w:p>
        </w:tc>
        <w:tc>
          <w:tcPr>
            <w:tcW w:w="4279" w:type="dxa"/>
            <w:tcBorders>
              <w:right w:val="single" w:sz="4" w:space="0" w:color="auto"/>
            </w:tcBorders>
          </w:tcPr>
          <w:p w14:paraId="4DA770C8" w14:textId="1A04F345" w:rsidR="00371329" w:rsidDel="002C3863" w:rsidRDefault="00371329" w:rsidP="00991971">
            <w:pPr>
              <w:cnfStyle w:val="000000000000" w:firstRow="0" w:lastRow="0" w:firstColumn="0" w:lastColumn="0" w:oddVBand="0" w:evenVBand="0" w:oddHBand="0" w:evenHBand="0" w:firstRowFirstColumn="0" w:firstRowLastColumn="0" w:lastRowFirstColumn="0" w:lastRowLastColumn="0"/>
              <w:rPr>
                <w:del w:id="348" w:author="MATTIA CAPRIO" w:date="2020-11-23T21:51:00Z"/>
                <w:sz w:val="24"/>
                <w:szCs w:val="24"/>
              </w:rPr>
            </w:pPr>
          </w:p>
        </w:tc>
        <w:tc>
          <w:tcPr>
            <w:tcW w:w="4510" w:type="dxa"/>
            <w:tcBorders>
              <w:left w:val="single" w:sz="4" w:space="0" w:color="auto"/>
            </w:tcBorders>
          </w:tcPr>
          <w:p w14:paraId="2B9E84AB" w14:textId="6CD58DE7" w:rsidR="00371329" w:rsidRPr="001C52BB" w:rsidDel="002C3863" w:rsidRDefault="00371329" w:rsidP="00991971">
            <w:pPr>
              <w:cnfStyle w:val="000000000000" w:firstRow="0" w:lastRow="0" w:firstColumn="0" w:lastColumn="0" w:oddVBand="0" w:evenVBand="0" w:oddHBand="0" w:evenHBand="0" w:firstRowFirstColumn="0" w:firstRowLastColumn="0" w:lastRowFirstColumn="0" w:lastRowLastColumn="0"/>
              <w:rPr>
                <w:del w:id="349" w:author="MATTIA CAPRIO" w:date="2020-11-23T21:51:00Z"/>
                <w:sz w:val="24"/>
                <w:szCs w:val="24"/>
              </w:rPr>
            </w:pPr>
            <w:del w:id="350" w:author="MATTIA CAPRIO" w:date="2020-11-23T21:51:00Z">
              <w:r w:rsidDel="002C3863">
                <w:rPr>
                  <w:sz w:val="24"/>
                  <w:szCs w:val="24"/>
                </w:rPr>
                <w:delText xml:space="preserve">2. </w:delText>
              </w:r>
              <w:r w:rsidRPr="001C52BB" w:rsidDel="002C3863">
                <w:rPr>
                  <w:sz w:val="24"/>
                  <w:szCs w:val="24"/>
                </w:rPr>
                <w:delText>Il sistema lo porta alla homepage dove sono presenti diverse funzionalità tra cui la visualizzazione del catalogo.</w:delText>
              </w:r>
            </w:del>
          </w:p>
        </w:tc>
      </w:tr>
      <w:tr w:rsidR="00371329" w:rsidDel="002C3863" w14:paraId="28675085" w14:textId="66B2F9C7" w:rsidTr="00B20019">
        <w:trPr>
          <w:cnfStyle w:val="000000100000" w:firstRow="0" w:lastRow="0" w:firstColumn="0" w:lastColumn="0" w:oddVBand="0" w:evenVBand="0" w:oddHBand="1" w:evenHBand="0" w:firstRowFirstColumn="0" w:firstRowLastColumn="0" w:lastRowFirstColumn="0" w:lastRowLastColumn="0"/>
          <w:del w:id="351"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vMerge/>
          </w:tcPr>
          <w:p w14:paraId="715BC46A" w14:textId="5C5754DA" w:rsidR="00371329" w:rsidDel="002C3863" w:rsidRDefault="00371329" w:rsidP="00991971">
            <w:pPr>
              <w:rPr>
                <w:del w:id="352" w:author="MATTIA CAPRIO" w:date="2020-11-23T21:51:00Z"/>
                <w:sz w:val="24"/>
                <w:szCs w:val="24"/>
              </w:rPr>
            </w:pPr>
          </w:p>
        </w:tc>
        <w:tc>
          <w:tcPr>
            <w:tcW w:w="4279" w:type="dxa"/>
            <w:tcBorders>
              <w:right w:val="single" w:sz="4" w:space="0" w:color="auto"/>
            </w:tcBorders>
          </w:tcPr>
          <w:p w14:paraId="688B161C" w14:textId="12EC3618" w:rsidR="00371329" w:rsidRPr="001C52BB" w:rsidDel="002C3863" w:rsidRDefault="00371329" w:rsidP="00991971">
            <w:pPr>
              <w:cnfStyle w:val="000000100000" w:firstRow="0" w:lastRow="0" w:firstColumn="0" w:lastColumn="0" w:oddVBand="0" w:evenVBand="0" w:oddHBand="1" w:evenHBand="0" w:firstRowFirstColumn="0" w:firstRowLastColumn="0" w:lastRowFirstColumn="0" w:lastRowLastColumn="0"/>
              <w:rPr>
                <w:del w:id="353" w:author="MATTIA CAPRIO" w:date="2020-11-23T21:51:00Z"/>
                <w:sz w:val="24"/>
                <w:szCs w:val="24"/>
              </w:rPr>
            </w:pPr>
            <w:del w:id="354" w:author="MATTIA CAPRIO" w:date="2020-11-23T21:51:00Z">
              <w:r w:rsidDel="002C3863">
                <w:rPr>
                  <w:sz w:val="24"/>
                  <w:szCs w:val="24"/>
                </w:rPr>
                <w:delText xml:space="preserve">3. </w:delText>
              </w:r>
              <w:r w:rsidRPr="001C52BB" w:rsidDel="002C3863">
                <w:rPr>
                  <w:sz w:val="24"/>
                  <w:szCs w:val="24"/>
                </w:rPr>
                <w:delText>Marco clicca sul pulsante per visualizzare il catalogo delle auto presenti.</w:delText>
              </w:r>
            </w:del>
          </w:p>
        </w:tc>
        <w:tc>
          <w:tcPr>
            <w:tcW w:w="4510" w:type="dxa"/>
            <w:tcBorders>
              <w:left w:val="single" w:sz="4" w:space="0" w:color="auto"/>
            </w:tcBorders>
          </w:tcPr>
          <w:p w14:paraId="3ADC16E6" w14:textId="0AE3F822" w:rsidR="00371329" w:rsidDel="002C3863" w:rsidRDefault="00371329" w:rsidP="00991971">
            <w:pPr>
              <w:cnfStyle w:val="000000100000" w:firstRow="0" w:lastRow="0" w:firstColumn="0" w:lastColumn="0" w:oddVBand="0" w:evenVBand="0" w:oddHBand="1" w:evenHBand="0" w:firstRowFirstColumn="0" w:firstRowLastColumn="0" w:lastRowFirstColumn="0" w:lastRowLastColumn="0"/>
              <w:rPr>
                <w:del w:id="355" w:author="MATTIA CAPRIO" w:date="2020-11-23T21:51:00Z"/>
                <w:sz w:val="24"/>
                <w:szCs w:val="24"/>
              </w:rPr>
            </w:pPr>
          </w:p>
        </w:tc>
      </w:tr>
      <w:tr w:rsidR="00371329" w:rsidDel="002C3863" w14:paraId="282A61B1" w14:textId="4F1DE301" w:rsidTr="00B20019">
        <w:trPr>
          <w:del w:id="356" w:author="MATTIA CAPRIO" w:date="2020-11-23T21:51:00Z"/>
        </w:trPr>
        <w:tc>
          <w:tcPr>
            <w:cnfStyle w:val="001000000000" w:firstRow="0" w:lastRow="0" w:firstColumn="1" w:lastColumn="0" w:oddVBand="0" w:evenVBand="0" w:oddHBand="0" w:evenHBand="0" w:firstRowFirstColumn="0" w:firstRowLastColumn="0" w:lastRowFirstColumn="0" w:lastRowLastColumn="0"/>
            <w:tcW w:w="1838" w:type="dxa"/>
            <w:vMerge/>
          </w:tcPr>
          <w:p w14:paraId="1E88C56D" w14:textId="7B2547CB" w:rsidR="00371329" w:rsidDel="002C3863" w:rsidRDefault="00371329" w:rsidP="00991971">
            <w:pPr>
              <w:rPr>
                <w:del w:id="357" w:author="MATTIA CAPRIO" w:date="2020-11-23T21:51:00Z"/>
                <w:sz w:val="24"/>
                <w:szCs w:val="24"/>
              </w:rPr>
            </w:pPr>
          </w:p>
        </w:tc>
        <w:tc>
          <w:tcPr>
            <w:tcW w:w="4279" w:type="dxa"/>
            <w:tcBorders>
              <w:right w:val="single" w:sz="4" w:space="0" w:color="auto"/>
            </w:tcBorders>
          </w:tcPr>
          <w:p w14:paraId="000AA88A" w14:textId="6040244A" w:rsidR="00371329" w:rsidDel="002C3863" w:rsidRDefault="00371329" w:rsidP="00991971">
            <w:pPr>
              <w:cnfStyle w:val="000000000000" w:firstRow="0" w:lastRow="0" w:firstColumn="0" w:lastColumn="0" w:oddVBand="0" w:evenVBand="0" w:oddHBand="0" w:evenHBand="0" w:firstRowFirstColumn="0" w:firstRowLastColumn="0" w:lastRowFirstColumn="0" w:lastRowLastColumn="0"/>
              <w:rPr>
                <w:del w:id="358" w:author="MATTIA CAPRIO" w:date="2020-11-23T21:51:00Z"/>
                <w:sz w:val="24"/>
                <w:szCs w:val="24"/>
              </w:rPr>
            </w:pPr>
          </w:p>
        </w:tc>
        <w:tc>
          <w:tcPr>
            <w:tcW w:w="4510" w:type="dxa"/>
            <w:tcBorders>
              <w:left w:val="single" w:sz="4" w:space="0" w:color="auto"/>
            </w:tcBorders>
          </w:tcPr>
          <w:p w14:paraId="33F0639E" w14:textId="3EE4159C" w:rsidR="00371329" w:rsidRPr="001C52BB" w:rsidDel="002C3863" w:rsidRDefault="00371329" w:rsidP="00991971">
            <w:pPr>
              <w:cnfStyle w:val="000000000000" w:firstRow="0" w:lastRow="0" w:firstColumn="0" w:lastColumn="0" w:oddVBand="0" w:evenVBand="0" w:oddHBand="0" w:evenHBand="0" w:firstRowFirstColumn="0" w:firstRowLastColumn="0" w:lastRowFirstColumn="0" w:lastRowLastColumn="0"/>
              <w:rPr>
                <w:del w:id="359" w:author="MATTIA CAPRIO" w:date="2020-11-23T21:51:00Z"/>
                <w:sz w:val="24"/>
                <w:szCs w:val="24"/>
              </w:rPr>
            </w:pPr>
            <w:del w:id="360" w:author="MATTIA CAPRIO" w:date="2020-11-23T21:51:00Z">
              <w:r w:rsidDel="002C3863">
                <w:rPr>
                  <w:sz w:val="24"/>
                  <w:szCs w:val="24"/>
                </w:rPr>
                <w:delText xml:space="preserve">4. </w:delText>
              </w:r>
              <w:r w:rsidRPr="001C52BB" w:rsidDel="002C3863">
                <w:rPr>
                  <w:sz w:val="24"/>
                  <w:szCs w:val="24"/>
                </w:rPr>
                <w:delText>Il sistema gli mostra l’intero catalogo delle auto al momento disponibili.</w:delText>
              </w:r>
            </w:del>
          </w:p>
        </w:tc>
      </w:tr>
    </w:tbl>
    <w:p w14:paraId="429F5A25" w14:textId="755BEC32" w:rsidR="0079660D" w:rsidRDefault="0079660D" w:rsidP="0079660D">
      <w:pPr>
        <w:tabs>
          <w:tab w:val="left" w:pos="2130"/>
        </w:tabs>
        <w:spacing w:before="240"/>
        <w:rPr>
          <w:ins w:id="361" w:author="MATTIA CAPRIO" w:date="2020-11-23T22:11:00Z"/>
          <w:sz w:val="28"/>
          <w:szCs w:val="28"/>
        </w:rPr>
      </w:pPr>
      <w:ins w:id="362" w:author="MATTIA CAPRIO" w:date="2020-11-23T22:11:00Z">
        <w:r>
          <w:rPr>
            <w:b/>
            <w:bCs/>
            <w:sz w:val="28"/>
            <w:szCs w:val="28"/>
          </w:rPr>
          <w:lastRenderedPageBreak/>
          <w:t>Utente non registrato</w:t>
        </w:r>
      </w:ins>
    </w:p>
    <w:tbl>
      <w:tblPr>
        <w:tblStyle w:val="Tabellagriglia5scura-colore1"/>
        <w:tblpPr w:leftFromText="141" w:rightFromText="141" w:vertAnchor="text" w:horzAnchor="margin" w:tblpY="-56"/>
        <w:tblW w:w="10627" w:type="dxa"/>
        <w:tblLook w:val="04A0" w:firstRow="1" w:lastRow="0" w:firstColumn="1" w:lastColumn="0" w:noHBand="0" w:noVBand="1"/>
        <w:tblPrChange w:id="363" w:author="MATTIA CAPRIO" w:date="2020-11-23T23:03:00Z">
          <w:tblPr>
            <w:tblStyle w:val="Tabellagriglia5scura-colore1"/>
            <w:tblpPr w:leftFromText="141" w:rightFromText="141" w:vertAnchor="text" w:horzAnchor="margin" w:tblpY="-56"/>
            <w:tblW w:w="10524" w:type="dxa"/>
            <w:tblLook w:val="04A0" w:firstRow="1" w:lastRow="0" w:firstColumn="1" w:lastColumn="0" w:noHBand="0" w:noVBand="1"/>
          </w:tblPr>
        </w:tblPrChange>
      </w:tblPr>
      <w:tblGrid>
        <w:gridCol w:w="1897"/>
        <w:gridCol w:w="4194"/>
        <w:gridCol w:w="4536"/>
        <w:tblGridChange w:id="364">
          <w:tblGrid>
            <w:gridCol w:w="1897"/>
            <w:gridCol w:w="4417"/>
            <w:gridCol w:w="4210"/>
          </w:tblGrid>
        </w:tblGridChange>
      </w:tblGrid>
      <w:tr w:rsidR="000409E9" w14:paraId="111325C3" w14:textId="77777777" w:rsidTr="00D31E1E">
        <w:trPr>
          <w:cnfStyle w:val="100000000000" w:firstRow="1" w:lastRow="0" w:firstColumn="0" w:lastColumn="0" w:oddVBand="0" w:evenVBand="0" w:oddHBand="0" w:evenHBand="0" w:firstRowFirstColumn="0" w:firstRowLastColumn="0" w:lastRowFirstColumn="0" w:lastRowLastColumn="0"/>
          <w:trHeight w:val="241"/>
          <w:trPrChange w:id="365" w:author="MATTIA CAPRIO" w:date="2020-11-23T23:03:00Z">
            <w:trPr>
              <w:trHeight w:val="241"/>
            </w:trPr>
          </w:trPrChange>
        </w:trPr>
        <w:tc>
          <w:tcPr>
            <w:cnfStyle w:val="001000000000" w:firstRow="0" w:lastRow="0" w:firstColumn="1" w:lastColumn="0" w:oddVBand="0" w:evenVBand="0" w:oddHBand="0" w:evenHBand="0" w:firstRowFirstColumn="0" w:firstRowLastColumn="0" w:lastRowFirstColumn="0" w:lastRowLastColumn="0"/>
            <w:tcW w:w="1897" w:type="dxa"/>
            <w:tcPrChange w:id="366" w:author="MATTIA CAPRIO" w:date="2020-11-23T23:03:00Z">
              <w:tcPr>
                <w:tcW w:w="1897" w:type="dxa"/>
              </w:tcPr>
            </w:tcPrChange>
          </w:tcPr>
          <w:p w14:paraId="41412CE1" w14:textId="77777777" w:rsidR="000409E9" w:rsidRDefault="000409E9" w:rsidP="00991971">
            <w:pPr>
              <w:cnfStyle w:val="101000000000" w:firstRow="1" w:lastRow="0" w:firstColumn="1" w:lastColumn="0" w:oddVBand="0" w:evenVBand="0" w:oddHBand="0" w:evenHBand="0" w:firstRowFirstColumn="0" w:firstRowLastColumn="0" w:lastRowFirstColumn="0" w:lastRowLastColumn="0"/>
              <w:rPr>
                <w:sz w:val="24"/>
                <w:szCs w:val="24"/>
              </w:rPr>
            </w:pPr>
            <w:r>
              <w:rPr>
                <w:sz w:val="24"/>
                <w:szCs w:val="24"/>
              </w:rPr>
              <w:t>Nome Scenario</w:t>
            </w:r>
          </w:p>
        </w:tc>
        <w:tc>
          <w:tcPr>
            <w:tcW w:w="8730" w:type="dxa"/>
            <w:gridSpan w:val="2"/>
            <w:tcPrChange w:id="367" w:author="MATTIA CAPRIO" w:date="2020-11-23T23:03:00Z">
              <w:tcPr>
                <w:tcW w:w="8627" w:type="dxa"/>
                <w:gridSpan w:val="2"/>
              </w:tcPr>
            </w:tcPrChange>
          </w:tcPr>
          <w:p w14:paraId="7C6385DB" w14:textId="77777777" w:rsidR="000409E9" w:rsidRDefault="000409E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SUC_Registrazione</w:t>
            </w:r>
          </w:p>
        </w:tc>
      </w:tr>
      <w:tr w:rsidR="000409E9" w14:paraId="5BA13369" w14:textId="77777777" w:rsidTr="00D31E1E">
        <w:trPr>
          <w:cnfStyle w:val="000000100000" w:firstRow="0" w:lastRow="0" w:firstColumn="0" w:lastColumn="0" w:oddVBand="0" w:evenVBand="0" w:oddHBand="1" w:evenHBand="0" w:firstRowFirstColumn="0" w:firstRowLastColumn="0" w:lastRowFirstColumn="0" w:lastRowLastColumn="0"/>
          <w:trHeight w:val="249"/>
          <w:trPrChange w:id="368" w:author="MATTIA CAPRIO" w:date="2020-11-23T23:03:00Z">
            <w:trPr>
              <w:trHeight w:val="249"/>
            </w:trPr>
          </w:trPrChange>
        </w:trPr>
        <w:tc>
          <w:tcPr>
            <w:cnfStyle w:val="001000000000" w:firstRow="0" w:lastRow="0" w:firstColumn="1" w:lastColumn="0" w:oddVBand="0" w:evenVBand="0" w:oddHBand="0" w:evenHBand="0" w:firstRowFirstColumn="0" w:firstRowLastColumn="0" w:lastRowFirstColumn="0" w:lastRowLastColumn="0"/>
            <w:tcW w:w="1897" w:type="dxa"/>
            <w:tcPrChange w:id="369" w:author="MATTIA CAPRIO" w:date="2020-11-23T23:03:00Z">
              <w:tcPr>
                <w:tcW w:w="1897" w:type="dxa"/>
              </w:tcPr>
            </w:tcPrChange>
          </w:tcPr>
          <w:p w14:paraId="269C5F6A" w14:textId="77777777" w:rsidR="000409E9" w:rsidRDefault="000409E9" w:rsidP="00991971">
            <w:pPr>
              <w:cnfStyle w:val="001000100000" w:firstRow="0" w:lastRow="0" w:firstColumn="1" w:lastColumn="0" w:oddVBand="0" w:evenVBand="0" w:oddHBand="1" w:evenHBand="0" w:firstRowFirstColumn="0" w:firstRowLastColumn="0" w:lastRowFirstColumn="0" w:lastRowLastColumn="0"/>
              <w:rPr>
                <w:sz w:val="24"/>
                <w:szCs w:val="24"/>
              </w:rPr>
            </w:pPr>
            <w:r>
              <w:rPr>
                <w:sz w:val="24"/>
                <w:szCs w:val="24"/>
              </w:rPr>
              <w:t>Attore</w:t>
            </w:r>
          </w:p>
        </w:tc>
        <w:tc>
          <w:tcPr>
            <w:tcW w:w="8730" w:type="dxa"/>
            <w:gridSpan w:val="2"/>
            <w:tcPrChange w:id="370" w:author="MATTIA CAPRIO" w:date="2020-11-23T23:03:00Z">
              <w:tcPr>
                <w:tcW w:w="8627" w:type="dxa"/>
                <w:gridSpan w:val="2"/>
              </w:tcPr>
            </w:tcPrChange>
          </w:tcPr>
          <w:p w14:paraId="58053A7A" w14:textId="5864EBA4" w:rsidR="000409E9" w:rsidRDefault="000409E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Marco: </w:t>
            </w:r>
            <w:del w:id="371" w:author="MATTIA CAPRIO" w:date="2020-11-23T21:57:00Z">
              <w:r w:rsidDel="00F27710">
                <w:rPr>
                  <w:sz w:val="24"/>
                  <w:szCs w:val="24"/>
                </w:rPr>
                <w:delText>Utente</w:delText>
              </w:r>
            </w:del>
            <w:ins w:id="372" w:author="MATTIA CAPRIO" w:date="2020-11-23T22:17:00Z">
              <w:r w:rsidR="00934E60">
                <w:rPr>
                  <w:sz w:val="24"/>
                  <w:szCs w:val="24"/>
                </w:rPr>
                <w:t>Utente non registrato</w:t>
              </w:r>
            </w:ins>
          </w:p>
        </w:tc>
      </w:tr>
      <w:tr w:rsidR="000409E9" w:rsidRPr="00535DFE" w14:paraId="7A43F97A" w14:textId="77777777" w:rsidTr="00D31E1E">
        <w:trPr>
          <w:trHeight w:val="241"/>
          <w:trPrChange w:id="373" w:author="MATTIA CAPRIO" w:date="2020-11-23T23:03:00Z">
            <w:trPr>
              <w:trHeight w:val="241"/>
            </w:trPr>
          </w:trPrChange>
        </w:trPr>
        <w:tc>
          <w:tcPr>
            <w:cnfStyle w:val="001000000000" w:firstRow="0" w:lastRow="0" w:firstColumn="1" w:lastColumn="0" w:oddVBand="0" w:evenVBand="0" w:oddHBand="0" w:evenHBand="0" w:firstRowFirstColumn="0" w:firstRowLastColumn="0" w:lastRowFirstColumn="0" w:lastRowLastColumn="0"/>
            <w:tcW w:w="1897" w:type="dxa"/>
            <w:vMerge w:val="restart"/>
            <w:tcPrChange w:id="374" w:author="MATTIA CAPRIO" w:date="2020-11-23T23:03:00Z">
              <w:tcPr>
                <w:tcW w:w="1897" w:type="dxa"/>
                <w:vMerge w:val="restart"/>
              </w:tcPr>
            </w:tcPrChange>
          </w:tcPr>
          <w:p w14:paraId="523E1BDC" w14:textId="77777777" w:rsidR="000409E9" w:rsidRDefault="000409E9" w:rsidP="00991971">
            <w:pPr>
              <w:rPr>
                <w:sz w:val="24"/>
                <w:szCs w:val="24"/>
              </w:rPr>
            </w:pPr>
            <w:r>
              <w:rPr>
                <w:sz w:val="24"/>
                <w:szCs w:val="24"/>
              </w:rPr>
              <w:t>Flusso di Eventi</w:t>
            </w:r>
          </w:p>
        </w:tc>
        <w:tc>
          <w:tcPr>
            <w:tcW w:w="4194" w:type="dxa"/>
            <w:tcBorders>
              <w:right w:val="single" w:sz="4" w:space="0" w:color="auto"/>
            </w:tcBorders>
            <w:tcPrChange w:id="375" w:author="MATTIA CAPRIO" w:date="2020-11-23T23:03:00Z">
              <w:tcPr>
                <w:tcW w:w="4417" w:type="dxa"/>
                <w:tcBorders>
                  <w:right w:val="single" w:sz="4" w:space="0" w:color="auto"/>
                </w:tcBorders>
              </w:tcPr>
            </w:tcPrChange>
          </w:tcPr>
          <w:p w14:paraId="33BFA329" w14:textId="236E5CC0" w:rsidR="000409E9" w:rsidRPr="00535DFE" w:rsidRDefault="000409E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Marco</w:t>
            </w:r>
          </w:p>
        </w:tc>
        <w:tc>
          <w:tcPr>
            <w:tcW w:w="4536" w:type="dxa"/>
            <w:tcBorders>
              <w:left w:val="single" w:sz="4" w:space="0" w:color="auto"/>
            </w:tcBorders>
            <w:tcPrChange w:id="376" w:author="MATTIA CAPRIO" w:date="2020-11-23T23:03:00Z">
              <w:tcPr>
                <w:tcW w:w="4210" w:type="dxa"/>
                <w:tcBorders>
                  <w:left w:val="single" w:sz="4" w:space="0" w:color="auto"/>
                </w:tcBorders>
              </w:tcPr>
            </w:tcPrChange>
          </w:tcPr>
          <w:p w14:paraId="59E3265F" w14:textId="77777777" w:rsidR="000409E9" w:rsidRPr="00535DFE" w:rsidRDefault="000409E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0409E9" w14:paraId="380F303B" w14:textId="77777777" w:rsidTr="00D31E1E">
        <w:trPr>
          <w:cnfStyle w:val="000000100000" w:firstRow="0" w:lastRow="0" w:firstColumn="0" w:lastColumn="0" w:oddVBand="0" w:evenVBand="0" w:oddHBand="1" w:evenHBand="0" w:firstRowFirstColumn="0" w:firstRowLastColumn="0" w:lastRowFirstColumn="0" w:lastRowLastColumn="0"/>
          <w:trHeight w:val="1768"/>
          <w:trPrChange w:id="377" w:author="MATTIA CAPRIO" w:date="2020-11-23T23:03:00Z">
            <w:trPr>
              <w:trHeight w:val="1768"/>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378" w:author="MATTIA CAPRIO" w:date="2020-11-23T23:03:00Z">
              <w:tcPr>
                <w:tcW w:w="1897" w:type="dxa"/>
                <w:vMerge/>
              </w:tcPr>
            </w:tcPrChange>
          </w:tcPr>
          <w:p w14:paraId="1CC6BDE6" w14:textId="77777777" w:rsidR="000409E9" w:rsidRDefault="000409E9"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379" w:author="MATTIA CAPRIO" w:date="2020-11-23T23:03:00Z">
              <w:tcPr>
                <w:tcW w:w="4417" w:type="dxa"/>
                <w:tcBorders>
                  <w:right w:val="single" w:sz="4" w:space="0" w:color="auto"/>
                </w:tcBorders>
              </w:tcPr>
            </w:tcPrChange>
          </w:tcPr>
          <w:p w14:paraId="0F6FEEB5" w14:textId="2824B757" w:rsidR="000409E9"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000409E9" w:rsidRPr="001C52BB">
              <w:rPr>
                <w:sz w:val="24"/>
                <w:szCs w:val="24"/>
              </w:rPr>
              <w:t xml:space="preserve">Marco è un utente, che vorrebbe registrarsi alla piattaforma EasyLease, richiedendolo tramite l’apposito comando, </w:t>
            </w:r>
            <w:del w:id="380" w:author="MATTIA CAPRIO" w:date="2020-11-23T22:40:00Z">
              <w:r w:rsidR="000409E9" w:rsidRPr="001C52BB" w:rsidDel="000049AA">
                <w:rPr>
                  <w:sz w:val="24"/>
                  <w:szCs w:val="24"/>
                </w:rPr>
                <w:delText xml:space="preserve"> </w:delText>
              </w:r>
            </w:del>
            <w:r w:rsidR="000409E9" w:rsidRPr="001C52BB">
              <w:rPr>
                <w:sz w:val="24"/>
                <w:szCs w:val="24"/>
              </w:rPr>
              <w:t>per poter usufruire di tutte le funzionalità di quest’ultima.</w:t>
            </w:r>
          </w:p>
        </w:tc>
        <w:tc>
          <w:tcPr>
            <w:tcW w:w="4536" w:type="dxa"/>
            <w:tcBorders>
              <w:left w:val="single" w:sz="4" w:space="0" w:color="auto"/>
            </w:tcBorders>
            <w:tcPrChange w:id="381" w:author="MATTIA CAPRIO" w:date="2020-11-23T23:03:00Z">
              <w:tcPr>
                <w:tcW w:w="4210" w:type="dxa"/>
                <w:tcBorders>
                  <w:left w:val="single" w:sz="4" w:space="0" w:color="auto"/>
                </w:tcBorders>
              </w:tcPr>
            </w:tcPrChange>
          </w:tcPr>
          <w:p w14:paraId="54255A8A" w14:textId="77777777" w:rsidR="000409E9" w:rsidRDefault="000409E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0409E9" w:rsidRPr="002C2AC0" w14:paraId="3B087404" w14:textId="77777777" w:rsidTr="00D31E1E">
        <w:trPr>
          <w:trHeight w:val="1957"/>
          <w:trPrChange w:id="382" w:author="MATTIA CAPRIO" w:date="2020-11-23T23:03:00Z">
            <w:trPr>
              <w:trHeight w:val="1957"/>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383" w:author="MATTIA CAPRIO" w:date="2020-11-23T23:03:00Z">
              <w:tcPr>
                <w:tcW w:w="1897" w:type="dxa"/>
                <w:vMerge/>
              </w:tcPr>
            </w:tcPrChange>
          </w:tcPr>
          <w:p w14:paraId="39BA27F1" w14:textId="77777777" w:rsidR="000409E9" w:rsidRDefault="000409E9" w:rsidP="00991971">
            <w:pPr>
              <w:rPr>
                <w:sz w:val="24"/>
                <w:szCs w:val="24"/>
              </w:rPr>
            </w:pPr>
          </w:p>
        </w:tc>
        <w:tc>
          <w:tcPr>
            <w:tcW w:w="4194" w:type="dxa"/>
            <w:tcBorders>
              <w:right w:val="single" w:sz="4" w:space="0" w:color="auto"/>
            </w:tcBorders>
            <w:tcPrChange w:id="384" w:author="MATTIA CAPRIO" w:date="2020-11-23T23:03:00Z">
              <w:tcPr>
                <w:tcW w:w="4417" w:type="dxa"/>
                <w:tcBorders>
                  <w:right w:val="single" w:sz="4" w:space="0" w:color="auto"/>
                </w:tcBorders>
              </w:tcPr>
            </w:tcPrChange>
          </w:tcPr>
          <w:p w14:paraId="359B2098" w14:textId="77777777" w:rsidR="000409E9" w:rsidRDefault="000409E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36" w:type="dxa"/>
            <w:tcBorders>
              <w:left w:val="single" w:sz="4" w:space="0" w:color="auto"/>
            </w:tcBorders>
            <w:tcPrChange w:id="385" w:author="MATTIA CAPRIO" w:date="2020-11-23T23:03:00Z">
              <w:tcPr>
                <w:tcW w:w="4210" w:type="dxa"/>
                <w:tcBorders>
                  <w:left w:val="single" w:sz="4" w:space="0" w:color="auto"/>
                </w:tcBorders>
              </w:tcPr>
            </w:tcPrChange>
          </w:tcPr>
          <w:p w14:paraId="1B3E2B1B" w14:textId="239ACDF2" w:rsidR="000409E9"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000409E9" w:rsidRPr="001C52BB">
              <w:rPr>
                <w:sz w:val="24"/>
                <w:szCs w:val="24"/>
              </w:rPr>
              <w:t xml:space="preserve">Il sistema gli mostra il form da compilare dove dovrà inserire: </w:t>
            </w:r>
            <w:del w:id="386" w:author="MATTIA CAPRIO" w:date="2020-11-23T22:22:00Z">
              <w:r w:rsidR="000409E9" w:rsidRPr="001C52BB" w:rsidDel="003745A7">
                <w:rPr>
                  <w:sz w:val="24"/>
                  <w:szCs w:val="24"/>
                </w:rPr>
                <w:delText>Email</w:delText>
              </w:r>
            </w:del>
            <w:ins w:id="387" w:author="MATTIA CAPRIO" w:date="2020-11-23T22:22:00Z">
              <w:r w:rsidR="003745A7" w:rsidRPr="001C52BB">
                <w:rPr>
                  <w:sz w:val="24"/>
                  <w:szCs w:val="24"/>
                </w:rPr>
                <w:t>E-mail</w:t>
              </w:r>
            </w:ins>
            <w:r w:rsidR="000409E9" w:rsidRPr="001C52BB">
              <w:rPr>
                <w:sz w:val="24"/>
                <w:szCs w:val="24"/>
              </w:rPr>
              <w:t>, Nome, Cognome, Sesso, Data di Nascita, Luogo di Nascita, Residenza</w:t>
            </w:r>
            <w:ins w:id="388" w:author="MATTIA CAPRIO" w:date="2020-11-23T22:12:00Z">
              <w:r w:rsidR="0079660D">
                <w:rPr>
                  <w:sz w:val="24"/>
                  <w:szCs w:val="24"/>
                </w:rPr>
                <w:t>, Password, la conferma della password</w:t>
              </w:r>
            </w:ins>
            <w:r w:rsidR="000409E9" w:rsidRPr="001C52BB">
              <w:rPr>
                <w:sz w:val="24"/>
                <w:szCs w:val="24"/>
              </w:rPr>
              <w:t xml:space="preserve"> e l</w:t>
            </w:r>
            <w:ins w:id="389" w:author="MATTIA CAPRIO" w:date="2020-11-23T22:12:00Z">
              <w:r w:rsidR="0079660D">
                <w:rPr>
                  <w:sz w:val="24"/>
                  <w:szCs w:val="24"/>
                </w:rPr>
                <w:t xml:space="preserve">’accettazione </w:t>
              </w:r>
            </w:ins>
            <w:del w:id="390" w:author="MATTIA CAPRIO" w:date="2020-11-23T22:12:00Z">
              <w:r w:rsidR="000409E9" w:rsidRPr="001C52BB" w:rsidDel="0079660D">
                <w:rPr>
                  <w:sz w:val="24"/>
                  <w:szCs w:val="24"/>
                </w:rPr>
                <w:delText xml:space="preserve">e conferme </w:delText>
              </w:r>
            </w:del>
            <w:r w:rsidR="000409E9" w:rsidRPr="001C52BB">
              <w:rPr>
                <w:sz w:val="24"/>
                <w:szCs w:val="24"/>
              </w:rPr>
              <w:t>sulle norme per la privacy.</w:t>
            </w:r>
          </w:p>
        </w:tc>
      </w:tr>
      <w:tr w:rsidR="000409E9" w14:paraId="77ECA04D" w14:textId="77777777" w:rsidTr="00D31E1E">
        <w:trPr>
          <w:cnfStyle w:val="000000100000" w:firstRow="0" w:lastRow="0" w:firstColumn="0" w:lastColumn="0" w:oddVBand="0" w:evenVBand="0" w:oddHBand="1" w:evenHBand="0" w:firstRowFirstColumn="0" w:firstRowLastColumn="0" w:lastRowFirstColumn="0" w:lastRowLastColumn="0"/>
          <w:trHeight w:val="499"/>
          <w:trPrChange w:id="391" w:author="MATTIA CAPRIO" w:date="2020-11-23T23:03:00Z">
            <w:trPr>
              <w:trHeight w:val="499"/>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392" w:author="MATTIA CAPRIO" w:date="2020-11-23T23:03:00Z">
              <w:tcPr>
                <w:tcW w:w="1897" w:type="dxa"/>
                <w:vMerge/>
              </w:tcPr>
            </w:tcPrChange>
          </w:tcPr>
          <w:p w14:paraId="4E5782B0" w14:textId="77777777" w:rsidR="000409E9" w:rsidRDefault="000409E9"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393" w:author="MATTIA CAPRIO" w:date="2020-11-23T23:03:00Z">
              <w:tcPr>
                <w:tcW w:w="4417" w:type="dxa"/>
                <w:tcBorders>
                  <w:right w:val="single" w:sz="4" w:space="0" w:color="auto"/>
                </w:tcBorders>
              </w:tcPr>
            </w:tcPrChange>
          </w:tcPr>
          <w:p w14:paraId="0E3D6D7C" w14:textId="156A6003" w:rsidR="000409E9" w:rsidRPr="001C52BB" w:rsidRDefault="001C52BB" w:rsidP="001C52BB">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r w:rsidR="000409E9" w:rsidRPr="001C52BB">
              <w:rPr>
                <w:sz w:val="24"/>
                <w:szCs w:val="24"/>
              </w:rPr>
              <w:t>Marco riempie tutti i campi obbligatori del form e lo invia.</w:t>
            </w:r>
          </w:p>
        </w:tc>
        <w:tc>
          <w:tcPr>
            <w:tcW w:w="4536" w:type="dxa"/>
            <w:tcBorders>
              <w:left w:val="single" w:sz="4" w:space="0" w:color="auto"/>
            </w:tcBorders>
            <w:tcPrChange w:id="394" w:author="MATTIA CAPRIO" w:date="2020-11-23T23:03:00Z">
              <w:tcPr>
                <w:tcW w:w="4210" w:type="dxa"/>
                <w:tcBorders>
                  <w:left w:val="single" w:sz="4" w:space="0" w:color="auto"/>
                </w:tcBorders>
              </w:tcPr>
            </w:tcPrChange>
          </w:tcPr>
          <w:p w14:paraId="659DF5D4" w14:textId="77777777" w:rsidR="000409E9" w:rsidRDefault="000409E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0409E9" w:rsidRPr="00620F45" w14:paraId="5578F9B4" w14:textId="77777777" w:rsidTr="00D31E1E">
        <w:trPr>
          <w:trHeight w:val="808"/>
          <w:trPrChange w:id="395" w:author="MATTIA CAPRIO" w:date="2020-11-23T23:03:00Z">
            <w:trPr>
              <w:trHeight w:val="808"/>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396" w:author="MATTIA CAPRIO" w:date="2020-11-23T23:03:00Z">
              <w:tcPr>
                <w:tcW w:w="1897" w:type="dxa"/>
                <w:vMerge/>
              </w:tcPr>
            </w:tcPrChange>
          </w:tcPr>
          <w:p w14:paraId="4BCEA574" w14:textId="77777777" w:rsidR="000409E9" w:rsidRDefault="000409E9" w:rsidP="00991971">
            <w:pPr>
              <w:rPr>
                <w:sz w:val="24"/>
                <w:szCs w:val="24"/>
              </w:rPr>
            </w:pPr>
          </w:p>
        </w:tc>
        <w:tc>
          <w:tcPr>
            <w:tcW w:w="4194" w:type="dxa"/>
            <w:tcBorders>
              <w:right w:val="single" w:sz="4" w:space="0" w:color="auto"/>
            </w:tcBorders>
            <w:tcPrChange w:id="397" w:author="MATTIA CAPRIO" w:date="2020-11-23T23:03:00Z">
              <w:tcPr>
                <w:tcW w:w="4417" w:type="dxa"/>
                <w:tcBorders>
                  <w:right w:val="single" w:sz="4" w:space="0" w:color="auto"/>
                </w:tcBorders>
              </w:tcPr>
            </w:tcPrChange>
          </w:tcPr>
          <w:p w14:paraId="51AE3A2B" w14:textId="77777777" w:rsidR="000409E9" w:rsidRDefault="000409E9"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36" w:type="dxa"/>
            <w:tcBorders>
              <w:left w:val="single" w:sz="4" w:space="0" w:color="auto"/>
            </w:tcBorders>
            <w:tcPrChange w:id="398" w:author="MATTIA CAPRIO" w:date="2020-11-23T23:03:00Z">
              <w:tcPr>
                <w:tcW w:w="4210" w:type="dxa"/>
                <w:tcBorders>
                  <w:left w:val="single" w:sz="4" w:space="0" w:color="auto"/>
                </w:tcBorders>
              </w:tcPr>
            </w:tcPrChange>
          </w:tcPr>
          <w:p w14:paraId="5B26FBD3" w14:textId="10D1C959" w:rsidR="000409E9" w:rsidRPr="001C52BB" w:rsidRDefault="001C52BB" w:rsidP="001C52B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4. </w:t>
            </w:r>
            <w:r w:rsidR="000409E9" w:rsidRPr="001C52BB">
              <w:rPr>
                <w:sz w:val="24"/>
                <w:szCs w:val="24"/>
              </w:rPr>
              <w:t>Il sistema verifica che tutti i campi obbligatori siano stati compilati correttamente</w:t>
            </w:r>
            <w:del w:id="399" w:author="MATTIA CAPRIO" w:date="2020-11-23T22:13:00Z">
              <w:r w:rsidR="000409E9" w:rsidRPr="001C52BB" w:rsidDel="00934E60">
                <w:rPr>
                  <w:sz w:val="24"/>
                  <w:szCs w:val="24"/>
                </w:rPr>
                <w:delText xml:space="preserve">, che la e-mail esista </w:delText>
              </w:r>
            </w:del>
            <w:ins w:id="400" w:author="MATTIA CAPRIO" w:date="2020-11-23T22:13:00Z">
              <w:r w:rsidR="00934E60" w:rsidRPr="001C52BB">
                <w:rPr>
                  <w:sz w:val="24"/>
                  <w:szCs w:val="24"/>
                </w:rPr>
                <w:t xml:space="preserve"> </w:t>
              </w:r>
            </w:ins>
            <w:r w:rsidR="000409E9" w:rsidRPr="001C52BB">
              <w:rPr>
                <w:sz w:val="24"/>
                <w:szCs w:val="24"/>
              </w:rPr>
              <w:t>e che le password siano uguali.</w:t>
            </w:r>
          </w:p>
          <w:p w14:paraId="23FA5419" w14:textId="75FDF69B" w:rsidR="000409E9" w:rsidRPr="001C52BB" w:rsidRDefault="001114B7" w:rsidP="001C52BB">
            <w:pPr>
              <w:cnfStyle w:val="000000000000" w:firstRow="0" w:lastRow="0" w:firstColumn="0" w:lastColumn="0" w:oddVBand="0" w:evenVBand="0" w:oddHBand="0" w:evenHBand="0" w:firstRowFirstColumn="0" w:firstRowLastColumn="0" w:lastRowFirstColumn="0" w:lastRowLastColumn="0"/>
              <w:rPr>
                <w:sz w:val="24"/>
                <w:szCs w:val="24"/>
              </w:rPr>
            </w:pPr>
            <w:r w:rsidRPr="001C52BB">
              <w:rPr>
                <w:sz w:val="24"/>
                <w:szCs w:val="24"/>
              </w:rPr>
              <w:t>S</w:t>
            </w:r>
            <w:r w:rsidR="000409E9" w:rsidRPr="001C52BB">
              <w:rPr>
                <w:sz w:val="24"/>
                <w:szCs w:val="24"/>
              </w:rPr>
              <w:t xml:space="preserve">alva </w:t>
            </w:r>
            <w:r w:rsidRPr="001C52BB">
              <w:rPr>
                <w:sz w:val="24"/>
                <w:szCs w:val="24"/>
              </w:rPr>
              <w:t xml:space="preserve">poi </w:t>
            </w:r>
            <w:r w:rsidR="000409E9" w:rsidRPr="001C52BB">
              <w:rPr>
                <w:sz w:val="24"/>
                <w:szCs w:val="24"/>
              </w:rPr>
              <w:t xml:space="preserve">i dati </w:t>
            </w:r>
            <w:r w:rsidRPr="001C52BB">
              <w:rPr>
                <w:sz w:val="24"/>
                <w:szCs w:val="24"/>
              </w:rPr>
              <w:t>di Marco</w:t>
            </w:r>
            <w:r w:rsidR="000409E9" w:rsidRPr="001C52BB">
              <w:rPr>
                <w:sz w:val="24"/>
                <w:szCs w:val="24"/>
              </w:rPr>
              <w:t xml:space="preserve"> e mostra una schermata che</w:t>
            </w:r>
            <w:r w:rsidRPr="001C52BB">
              <w:rPr>
                <w:sz w:val="24"/>
                <w:szCs w:val="24"/>
              </w:rPr>
              <w:t xml:space="preserve"> lo informa </w:t>
            </w:r>
            <w:r w:rsidR="000409E9" w:rsidRPr="001C52BB">
              <w:rPr>
                <w:sz w:val="24"/>
                <w:szCs w:val="24"/>
              </w:rPr>
              <w:t xml:space="preserve">dell’avvenuta registrazione e </w:t>
            </w:r>
            <w:r w:rsidRPr="001C52BB">
              <w:rPr>
                <w:sz w:val="24"/>
                <w:szCs w:val="24"/>
              </w:rPr>
              <w:t>gli invia una mail</w:t>
            </w:r>
            <w:r w:rsidR="000409E9" w:rsidRPr="001C52BB">
              <w:rPr>
                <w:sz w:val="24"/>
                <w:szCs w:val="24"/>
              </w:rPr>
              <w:t xml:space="preserve"> contenente i dati della registrazione.</w:t>
            </w:r>
          </w:p>
        </w:tc>
      </w:tr>
    </w:tbl>
    <w:p w14:paraId="3E2247D8" w14:textId="442B0182" w:rsidR="000409E9" w:rsidDel="00934E60" w:rsidRDefault="000409E9" w:rsidP="00FF6F12">
      <w:pPr>
        <w:tabs>
          <w:tab w:val="left" w:pos="2130"/>
        </w:tabs>
        <w:rPr>
          <w:del w:id="401" w:author="MATTIA CAPRIO" w:date="2020-11-23T22:13:00Z"/>
          <w:sz w:val="28"/>
          <w:szCs w:val="28"/>
        </w:rPr>
      </w:pPr>
    </w:p>
    <w:p w14:paraId="10E08A5F" w14:textId="77777777" w:rsidR="00B20019" w:rsidDel="00934E60" w:rsidRDefault="00B20019" w:rsidP="00FF6F12">
      <w:pPr>
        <w:tabs>
          <w:tab w:val="left" w:pos="2130"/>
        </w:tabs>
        <w:rPr>
          <w:del w:id="402" w:author="MATTIA CAPRIO" w:date="2020-11-23T22:13:00Z"/>
          <w:b/>
          <w:bCs/>
          <w:sz w:val="28"/>
          <w:szCs w:val="28"/>
        </w:rPr>
      </w:pPr>
    </w:p>
    <w:p w14:paraId="6F30EDC1" w14:textId="77777777" w:rsidR="00B20019" w:rsidDel="00934E60" w:rsidRDefault="00B20019" w:rsidP="00FF6F12">
      <w:pPr>
        <w:tabs>
          <w:tab w:val="left" w:pos="2130"/>
        </w:tabs>
        <w:rPr>
          <w:del w:id="403" w:author="MATTIA CAPRIO" w:date="2020-11-23T22:13:00Z"/>
          <w:b/>
          <w:bCs/>
          <w:sz w:val="28"/>
          <w:szCs w:val="28"/>
        </w:rPr>
      </w:pPr>
    </w:p>
    <w:p w14:paraId="6DA2B581" w14:textId="77777777" w:rsidR="00B20019" w:rsidDel="00934E60" w:rsidRDefault="00B20019" w:rsidP="00FF6F12">
      <w:pPr>
        <w:tabs>
          <w:tab w:val="left" w:pos="2130"/>
        </w:tabs>
        <w:rPr>
          <w:del w:id="404" w:author="MATTIA CAPRIO" w:date="2020-11-23T22:13:00Z"/>
          <w:b/>
          <w:bCs/>
          <w:sz w:val="28"/>
          <w:szCs w:val="28"/>
        </w:rPr>
      </w:pPr>
    </w:p>
    <w:p w14:paraId="7ED95DDB" w14:textId="77777777" w:rsidR="00B20019" w:rsidRDefault="00B20019" w:rsidP="00FF6F12">
      <w:pPr>
        <w:tabs>
          <w:tab w:val="left" w:pos="2130"/>
        </w:tabs>
        <w:rPr>
          <w:b/>
          <w:bCs/>
          <w:sz w:val="28"/>
          <w:szCs w:val="28"/>
        </w:rPr>
      </w:pPr>
    </w:p>
    <w:p w14:paraId="1285C5EF" w14:textId="77777777" w:rsidR="00934E60" w:rsidRDefault="00934E60" w:rsidP="00FF6F12">
      <w:pPr>
        <w:tabs>
          <w:tab w:val="left" w:pos="2130"/>
        </w:tabs>
        <w:rPr>
          <w:ins w:id="405" w:author="MATTIA CAPRIO" w:date="2020-11-23T22:14:00Z"/>
          <w:b/>
          <w:bCs/>
          <w:sz w:val="28"/>
          <w:szCs w:val="28"/>
        </w:rPr>
      </w:pPr>
    </w:p>
    <w:p w14:paraId="7AD9B956" w14:textId="77777777" w:rsidR="00934E60" w:rsidRDefault="00934E60" w:rsidP="00FF6F12">
      <w:pPr>
        <w:tabs>
          <w:tab w:val="left" w:pos="2130"/>
        </w:tabs>
        <w:rPr>
          <w:ins w:id="406" w:author="MATTIA CAPRIO" w:date="2020-11-23T22:14:00Z"/>
          <w:b/>
          <w:bCs/>
          <w:sz w:val="28"/>
          <w:szCs w:val="28"/>
        </w:rPr>
      </w:pPr>
    </w:p>
    <w:p w14:paraId="02CD559D" w14:textId="77777777" w:rsidR="00934E60" w:rsidRDefault="00934E60" w:rsidP="00FF6F12">
      <w:pPr>
        <w:tabs>
          <w:tab w:val="left" w:pos="2130"/>
        </w:tabs>
        <w:rPr>
          <w:ins w:id="407" w:author="MATTIA CAPRIO" w:date="2020-11-23T22:14:00Z"/>
          <w:b/>
          <w:bCs/>
          <w:sz w:val="28"/>
          <w:szCs w:val="28"/>
        </w:rPr>
      </w:pPr>
    </w:p>
    <w:p w14:paraId="0D7F6689" w14:textId="77777777" w:rsidR="00934E60" w:rsidRDefault="00934E60" w:rsidP="00FF6F12">
      <w:pPr>
        <w:tabs>
          <w:tab w:val="left" w:pos="2130"/>
        </w:tabs>
        <w:rPr>
          <w:ins w:id="408" w:author="MATTIA CAPRIO" w:date="2020-11-23T22:14:00Z"/>
          <w:b/>
          <w:bCs/>
          <w:sz w:val="28"/>
          <w:szCs w:val="28"/>
        </w:rPr>
      </w:pPr>
    </w:p>
    <w:p w14:paraId="27033EC4" w14:textId="77777777" w:rsidR="00934E60" w:rsidRDefault="00934E60" w:rsidP="00FF6F12">
      <w:pPr>
        <w:tabs>
          <w:tab w:val="left" w:pos="2130"/>
        </w:tabs>
        <w:rPr>
          <w:ins w:id="409" w:author="MATTIA CAPRIO" w:date="2020-11-23T22:14:00Z"/>
          <w:b/>
          <w:bCs/>
          <w:sz w:val="28"/>
          <w:szCs w:val="28"/>
        </w:rPr>
      </w:pPr>
    </w:p>
    <w:p w14:paraId="0460EF5D" w14:textId="77777777" w:rsidR="00934E60" w:rsidRDefault="00934E60" w:rsidP="00FF6F12">
      <w:pPr>
        <w:tabs>
          <w:tab w:val="left" w:pos="2130"/>
        </w:tabs>
        <w:rPr>
          <w:ins w:id="410" w:author="MATTIA CAPRIO" w:date="2020-11-23T22:14:00Z"/>
          <w:b/>
          <w:bCs/>
          <w:sz w:val="28"/>
          <w:szCs w:val="28"/>
        </w:rPr>
      </w:pPr>
    </w:p>
    <w:p w14:paraId="3A876E5F" w14:textId="77777777" w:rsidR="00934E60" w:rsidRDefault="00934E60" w:rsidP="00FF6F12">
      <w:pPr>
        <w:tabs>
          <w:tab w:val="left" w:pos="2130"/>
        </w:tabs>
        <w:rPr>
          <w:ins w:id="411" w:author="MATTIA CAPRIO" w:date="2020-11-23T22:14:00Z"/>
          <w:b/>
          <w:bCs/>
          <w:sz w:val="28"/>
          <w:szCs w:val="28"/>
        </w:rPr>
      </w:pPr>
    </w:p>
    <w:p w14:paraId="7D981527" w14:textId="77777777" w:rsidR="00934E60" w:rsidRDefault="00934E60" w:rsidP="00FF6F12">
      <w:pPr>
        <w:tabs>
          <w:tab w:val="left" w:pos="2130"/>
        </w:tabs>
        <w:rPr>
          <w:ins w:id="412" w:author="MATTIA CAPRIO" w:date="2020-11-23T22:14:00Z"/>
          <w:b/>
          <w:bCs/>
          <w:sz w:val="28"/>
          <w:szCs w:val="28"/>
        </w:rPr>
      </w:pPr>
    </w:p>
    <w:p w14:paraId="4E14EA6D" w14:textId="77777777" w:rsidR="00934E60" w:rsidRDefault="00934E60" w:rsidP="00FF6F12">
      <w:pPr>
        <w:tabs>
          <w:tab w:val="left" w:pos="2130"/>
        </w:tabs>
        <w:rPr>
          <w:ins w:id="413" w:author="MATTIA CAPRIO" w:date="2020-11-23T22:14:00Z"/>
          <w:b/>
          <w:bCs/>
          <w:sz w:val="28"/>
          <w:szCs w:val="28"/>
        </w:rPr>
      </w:pPr>
    </w:p>
    <w:p w14:paraId="22016348" w14:textId="77777777" w:rsidR="00934E60" w:rsidRDefault="00934E60" w:rsidP="00FF6F12">
      <w:pPr>
        <w:tabs>
          <w:tab w:val="left" w:pos="2130"/>
        </w:tabs>
        <w:rPr>
          <w:ins w:id="414" w:author="MATTIA CAPRIO" w:date="2020-11-23T22:14:00Z"/>
          <w:b/>
          <w:bCs/>
          <w:sz w:val="28"/>
          <w:szCs w:val="28"/>
        </w:rPr>
      </w:pPr>
    </w:p>
    <w:p w14:paraId="05831B5D" w14:textId="77777777" w:rsidR="00934E60" w:rsidRDefault="00934E60" w:rsidP="00FF6F12">
      <w:pPr>
        <w:tabs>
          <w:tab w:val="left" w:pos="2130"/>
        </w:tabs>
        <w:rPr>
          <w:ins w:id="415" w:author="MATTIA CAPRIO" w:date="2020-11-23T22:14:00Z"/>
          <w:b/>
          <w:bCs/>
          <w:sz w:val="28"/>
          <w:szCs w:val="28"/>
        </w:rPr>
      </w:pPr>
    </w:p>
    <w:p w14:paraId="2BF4E497" w14:textId="77777777" w:rsidR="00934E60" w:rsidRDefault="00934E60" w:rsidP="00FF6F12">
      <w:pPr>
        <w:tabs>
          <w:tab w:val="left" w:pos="2130"/>
        </w:tabs>
        <w:rPr>
          <w:ins w:id="416" w:author="MATTIA CAPRIO" w:date="2020-11-23T22:14:00Z"/>
          <w:b/>
          <w:bCs/>
          <w:sz w:val="28"/>
          <w:szCs w:val="28"/>
        </w:rPr>
      </w:pPr>
    </w:p>
    <w:p w14:paraId="25A54124" w14:textId="77777777" w:rsidR="00934E60" w:rsidRDefault="00934E60" w:rsidP="00FF6F12">
      <w:pPr>
        <w:tabs>
          <w:tab w:val="left" w:pos="2130"/>
        </w:tabs>
        <w:rPr>
          <w:ins w:id="417" w:author="MATTIA CAPRIO" w:date="2020-11-23T22:14:00Z"/>
          <w:b/>
          <w:bCs/>
          <w:sz w:val="28"/>
          <w:szCs w:val="28"/>
        </w:rPr>
      </w:pPr>
    </w:p>
    <w:p w14:paraId="40E5C27A" w14:textId="6CF24746" w:rsidR="000409E9" w:rsidRDefault="001114B7" w:rsidP="00FF6F12">
      <w:pPr>
        <w:tabs>
          <w:tab w:val="left" w:pos="2130"/>
        </w:tabs>
        <w:rPr>
          <w:b/>
          <w:bCs/>
          <w:sz w:val="28"/>
          <w:szCs w:val="28"/>
        </w:rPr>
      </w:pPr>
      <w:r>
        <w:rPr>
          <w:b/>
          <w:bCs/>
          <w:sz w:val="28"/>
          <w:szCs w:val="28"/>
        </w:rPr>
        <w:lastRenderedPageBreak/>
        <w:t>Amministratore</w:t>
      </w:r>
    </w:p>
    <w:tbl>
      <w:tblPr>
        <w:tblStyle w:val="Tabellagriglia5scura-colore1"/>
        <w:tblpPr w:leftFromText="141" w:rightFromText="141" w:vertAnchor="text" w:horzAnchor="margin" w:tblpY="-106"/>
        <w:tblW w:w="10627" w:type="dxa"/>
        <w:tblLook w:val="04A0" w:firstRow="1" w:lastRow="0" w:firstColumn="1" w:lastColumn="0" w:noHBand="0" w:noVBand="1"/>
        <w:tblPrChange w:id="418" w:author="MATTIA CAPRIO" w:date="2020-11-23T23:04:00Z">
          <w:tblPr>
            <w:tblStyle w:val="Tabellagriglia5scura-colore1"/>
            <w:tblpPr w:leftFromText="141" w:rightFromText="141" w:vertAnchor="text" w:horzAnchor="margin" w:tblpY="-106"/>
            <w:tblW w:w="10768" w:type="dxa"/>
            <w:tblLook w:val="04A0" w:firstRow="1" w:lastRow="0" w:firstColumn="1" w:lastColumn="0" w:noHBand="0" w:noVBand="1"/>
          </w:tblPr>
        </w:tblPrChange>
      </w:tblPr>
      <w:tblGrid>
        <w:gridCol w:w="1838"/>
        <w:gridCol w:w="4279"/>
        <w:gridCol w:w="4510"/>
        <w:tblGridChange w:id="419">
          <w:tblGrid>
            <w:gridCol w:w="1838"/>
            <w:gridCol w:w="4279"/>
            <w:gridCol w:w="4651"/>
          </w:tblGrid>
        </w:tblGridChange>
      </w:tblGrid>
      <w:tr w:rsidR="001114B7" w14:paraId="6A4820F4" w14:textId="77777777" w:rsidTr="00D3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420" w:author="MATTIA CAPRIO" w:date="2020-11-23T23:04:00Z">
              <w:tcPr>
                <w:tcW w:w="1838" w:type="dxa"/>
              </w:tcPr>
            </w:tcPrChange>
          </w:tcPr>
          <w:p w14:paraId="7EB992FA" w14:textId="77777777" w:rsidR="001114B7" w:rsidRDefault="001114B7" w:rsidP="00991971">
            <w:pPr>
              <w:cnfStyle w:val="101000000000" w:firstRow="1" w:lastRow="0" w:firstColumn="1" w:lastColumn="0" w:oddVBand="0" w:evenVBand="0" w:oddHBand="0" w:evenHBand="0" w:firstRowFirstColumn="0" w:firstRowLastColumn="0" w:lastRowFirstColumn="0" w:lastRowLastColumn="0"/>
              <w:rPr>
                <w:sz w:val="24"/>
                <w:szCs w:val="24"/>
              </w:rPr>
            </w:pPr>
            <w:r>
              <w:rPr>
                <w:sz w:val="24"/>
                <w:szCs w:val="24"/>
              </w:rPr>
              <w:t>Nome Scenario</w:t>
            </w:r>
          </w:p>
        </w:tc>
        <w:tc>
          <w:tcPr>
            <w:tcW w:w="8789" w:type="dxa"/>
            <w:gridSpan w:val="2"/>
            <w:tcPrChange w:id="421" w:author="MATTIA CAPRIO" w:date="2020-11-23T23:04:00Z">
              <w:tcPr>
                <w:tcW w:w="8930" w:type="dxa"/>
                <w:gridSpan w:val="2"/>
              </w:tcPr>
            </w:tcPrChange>
          </w:tcPr>
          <w:p w14:paraId="30488CA3" w14:textId="77777777" w:rsidR="001114B7" w:rsidRDefault="001114B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SUC_AggiuntaAuto</w:t>
            </w:r>
          </w:p>
        </w:tc>
      </w:tr>
      <w:tr w:rsidR="001114B7" w14:paraId="752A1545"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422" w:author="MATTIA CAPRIO" w:date="2020-11-23T23:04:00Z">
              <w:tcPr>
                <w:tcW w:w="1838" w:type="dxa"/>
              </w:tcPr>
            </w:tcPrChange>
          </w:tcPr>
          <w:p w14:paraId="6C252560" w14:textId="77777777" w:rsidR="001114B7" w:rsidRDefault="001114B7" w:rsidP="00991971">
            <w:pPr>
              <w:cnfStyle w:val="001000100000" w:firstRow="0" w:lastRow="0" w:firstColumn="1" w:lastColumn="0" w:oddVBand="0" w:evenVBand="0" w:oddHBand="1" w:evenHBand="0" w:firstRowFirstColumn="0" w:firstRowLastColumn="0" w:lastRowFirstColumn="0" w:lastRowLastColumn="0"/>
              <w:rPr>
                <w:sz w:val="24"/>
                <w:szCs w:val="24"/>
              </w:rPr>
            </w:pPr>
            <w:r>
              <w:rPr>
                <w:sz w:val="24"/>
                <w:szCs w:val="24"/>
              </w:rPr>
              <w:t>Attore</w:t>
            </w:r>
          </w:p>
        </w:tc>
        <w:tc>
          <w:tcPr>
            <w:tcW w:w="8789" w:type="dxa"/>
            <w:gridSpan w:val="2"/>
            <w:tcPrChange w:id="423" w:author="MATTIA CAPRIO" w:date="2020-11-23T23:04:00Z">
              <w:tcPr>
                <w:tcW w:w="8930" w:type="dxa"/>
                <w:gridSpan w:val="2"/>
              </w:tcPr>
            </w:tcPrChange>
          </w:tcPr>
          <w:p w14:paraId="6817D3ED" w14:textId="77777777" w:rsidR="001114B7" w:rsidRDefault="001114B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1114B7" w14:paraId="6A964D13"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val="restart"/>
            <w:tcPrChange w:id="424" w:author="MATTIA CAPRIO" w:date="2020-11-23T23:04:00Z">
              <w:tcPr>
                <w:tcW w:w="1838" w:type="dxa"/>
                <w:vMerge w:val="restart"/>
              </w:tcPr>
            </w:tcPrChange>
          </w:tcPr>
          <w:p w14:paraId="6A7EE0AA" w14:textId="77777777" w:rsidR="001114B7" w:rsidRDefault="001114B7" w:rsidP="00991971">
            <w:pPr>
              <w:rPr>
                <w:sz w:val="24"/>
                <w:szCs w:val="24"/>
              </w:rPr>
            </w:pPr>
            <w:r>
              <w:rPr>
                <w:sz w:val="24"/>
                <w:szCs w:val="24"/>
              </w:rPr>
              <w:t>Flusso di Eventi</w:t>
            </w:r>
          </w:p>
        </w:tc>
        <w:tc>
          <w:tcPr>
            <w:tcW w:w="4279" w:type="dxa"/>
            <w:tcBorders>
              <w:right w:val="single" w:sz="4" w:space="0" w:color="auto"/>
            </w:tcBorders>
            <w:tcPrChange w:id="425" w:author="MATTIA CAPRIO" w:date="2020-11-23T23:04:00Z">
              <w:tcPr>
                <w:tcW w:w="4279" w:type="dxa"/>
                <w:tcBorders>
                  <w:right w:val="single" w:sz="4" w:space="0" w:color="auto"/>
                </w:tcBorders>
              </w:tcPr>
            </w:tcPrChange>
          </w:tcPr>
          <w:p w14:paraId="207DC97A" w14:textId="77777777" w:rsidR="001114B7" w:rsidRPr="00535DFE" w:rsidRDefault="001114B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Change w:id="426" w:author="MATTIA CAPRIO" w:date="2020-11-23T23:04:00Z">
              <w:tcPr>
                <w:tcW w:w="4651" w:type="dxa"/>
                <w:tcBorders>
                  <w:left w:val="single" w:sz="4" w:space="0" w:color="auto"/>
                </w:tcBorders>
              </w:tcPr>
            </w:tcPrChange>
          </w:tcPr>
          <w:p w14:paraId="14A7207E" w14:textId="77777777" w:rsidR="001114B7" w:rsidRPr="00535DFE" w:rsidRDefault="001114B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1114B7" w14:paraId="3A0D5D81"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427" w:author="MATTIA CAPRIO" w:date="2020-11-23T23:04:00Z">
              <w:tcPr>
                <w:tcW w:w="1838" w:type="dxa"/>
                <w:vMerge/>
              </w:tcPr>
            </w:tcPrChange>
          </w:tcPr>
          <w:p w14:paraId="2317C0CC" w14:textId="77777777" w:rsidR="001114B7" w:rsidRDefault="001114B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428" w:author="MATTIA CAPRIO" w:date="2020-11-23T23:04:00Z">
              <w:tcPr>
                <w:tcW w:w="4279" w:type="dxa"/>
                <w:tcBorders>
                  <w:right w:val="single" w:sz="4" w:space="0" w:color="auto"/>
                </w:tcBorders>
              </w:tcPr>
            </w:tcPrChange>
          </w:tcPr>
          <w:p w14:paraId="614C255A" w14:textId="5D97F821"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1C52BB">
              <w:rPr>
                <w:sz w:val="24"/>
                <w:szCs w:val="24"/>
              </w:rPr>
              <w:t xml:space="preserve"> </w:t>
            </w:r>
            <w:r>
              <w:rPr>
                <w:sz w:val="24"/>
                <w:szCs w:val="24"/>
              </w:rPr>
              <w:t>Giovanni è un amministratore del sistema EasyLease che deve aggiungere una nuova auto al catalogo.</w:t>
            </w:r>
          </w:p>
          <w:p w14:paraId="4141E655" w14:textId="41FE93C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Entra</w:t>
            </w:r>
            <w:r w:rsidRPr="008263EC">
              <w:rPr>
                <w:sz w:val="24"/>
                <w:szCs w:val="24"/>
              </w:rPr>
              <w:t xml:space="preserve"> sulla piattaforma</w:t>
            </w:r>
            <w:r>
              <w:rPr>
                <w:sz w:val="24"/>
                <w:szCs w:val="24"/>
              </w:rPr>
              <w:t xml:space="preserve"> </w:t>
            </w:r>
            <w:del w:id="429" w:author="MATTIA CAPRIO" w:date="2020-11-23T22:22:00Z">
              <w:r w:rsidDel="003745A7">
                <w:rPr>
                  <w:sz w:val="24"/>
                  <w:szCs w:val="24"/>
                </w:rPr>
                <w:delText>ed</w:delText>
              </w:r>
              <w:r w:rsidRPr="008263EC" w:rsidDel="003745A7">
                <w:rPr>
                  <w:sz w:val="24"/>
                  <w:szCs w:val="24"/>
                </w:rPr>
                <w:delText xml:space="preserve"> </w:delText>
              </w:r>
            </w:del>
            <w:r>
              <w:rPr>
                <w:sz w:val="24"/>
                <w:szCs w:val="24"/>
              </w:rPr>
              <w:t>accede</w:t>
            </w:r>
            <w:ins w:id="430" w:author="MATTIA CAPRIO" w:date="2020-11-23T22:22:00Z">
              <w:r w:rsidR="003745A7">
                <w:rPr>
                  <w:sz w:val="24"/>
                  <w:szCs w:val="24"/>
                </w:rPr>
                <w:t>ndo</w:t>
              </w:r>
            </w:ins>
            <w:r>
              <w:rPr>
                <w:sz w:val="24"/>
                <w:szCs w:val="24"/>
              </w:rPr>
              <w:t xml:space="preserve"> tramite le sue credenziali da amministratore</w:t>
            </w:r>
            <w:ins w:id="431" w:author="MATTIA CAPRIO" w:date="2020-11-23T22:22:00Z">
              <w:r w:rsidR="003745A7">
                <w:rPr>
                  <w:sz w:val="24"/>
                  <w:szCs w:val="24"/>
                </w:rPr>
                <w:t xml:space="preserve"> e preme</w:t>
              </w:r>
            </w:ins>
            <w:ins w:id="432" w:author="MATTIA CAPRIO" w:date="2020-11-23T22:23:00Z">
              <w:r w:rsidR="003745A7">
                <w:rPr>
                  <w:sz w:val="24"/>
                  <w:szCs w:val="24"/>
                </w:rPr>
                <w:t xml:space="preserve"> </w:t>
              </w:r>
              <w:r w:rsidR="003745A7">
                <w:rPr>
                  <w:sz w:val="24"/>
                  <w:szCs w:val="24"/>
                </w:rPr>
                <w:t>sul proprio nome nella sezione dedicata</w:t>
              </w:r>
              <w:r w:rsidR="003745A7" w:rsidRPr="001C52BB">
                <w:rPr>
                  <w:sz w:val="24"/>
                  <w:szCs w:val="24"/>
                </w:rPr>
                <w:t>.</w:t>
              </w:r>
            </w:ins>
            <w:del w:id="433" w:author="MATTIA CAPRIO" w:date="2020-11-23T22:22:00Z">
              <w:r w:rsidR="00110F89" w:rsidDel="003745A7">
                <w:rPr>
                  <w:sz w:val="24"/>
                  <w:szCs w:val="24"/>
                </w:rPr>
                <w:delText xml:space="preserve">. </w:delText>
              </w:r>
            </w:del>
          </w:p>
        </w:tc>
        <w:tc>
          <w:tcPr>
            <w:tcW w:w="4510" w:type="dxa"/>
            <w:tcBorders>
              <w:left w:val="single" w:sz="4" w:space="0" w:color="auto"/>
            </w:tcBorders>
            <w:tcPrChange w:id="434" w:author="MATTIA CAPRIO" w:date="2020-11-23T23:04:00Z">
              <w:tcPr>
                <w:tcW w:w="4651" w:type="dxa"/>
                <w:tcBorders>
                  <w:left w:val="single" w:sz="4" w:space="0" w:color="auto"/>
                </w:tcBorders>
              </w:tcPr>
            </w:tcPrChange>
          </w:tcPr>
          <w:p w14:paraId="182E0F4B" w14:textId="7777777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6DDC541B"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435" w:author="MATTIA CAPRIO" w:date="2020-11-23T23:04:00Z">
              <w:tcPr>
                <w:tcW w:w="1838" w:type="dxa"/>
                <w:vMerge/>
              </w:tcPr>
            </w:tcPrChange>
          </w:tcPr>
          <w:p w14:paraId="2DC8EC9D" w14:textId="77777777" w:rsidR="001114B7" w:rsidRDefault="001114B7" w:rsidP="00991971">
            <w:pPr>
              <w:rPr>
                <w:sz w:val="24"/>
                <w:szCs w:val="24"/>
              </w:rPr>
            </w:pPr>
          </w:p>
        </w:tc>
        <w:tc>
          <w:tcPr>
            <w:tcW w:w="4279" w:type="dxa"/>
            <w:tcBorders>
              <w:right w:val="single" w:sz="4" w:space="0" w:color="auto"/>
            </w:tcBorders>
            <w:tcPrChange w:id="436" w:author="MATTIA CAPRIO" w:date="2020-11-23T23:04:00Z">
              <w:tcPr>
                <w:tcW w:w="4279" w:type="dxa"/>
                <w:tcBorders>
                  <w:right w:val="single" w:sz="4" w:space="0" w:color="auto"/>
                </w:tcBorders>
              </w:tcPr>
            </w:tcPrChange>
          </w:tcPr>
          <w:p w14:paraId="102A1935" w14:textId="77777777" w:rsidR="001114B7" w:rsidRDefault="001114B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437" w:author="MATTIA CAPRIO" w:date="2020-11-23T23:04:00Z">
              <w:tcPr>
                <w:tcW w:w="4651" w:type="dxa"/>
                <w:tcBorders>
                  <w:left w:val="single" w:sz="4" w:space="0" w:color="auto"/>
                </w:tcBorders>
              </w:tcPr>
            </w:tcPrChange>
          </w:tcPr>
          <w:p w14:paraId="3A15B562" w14:textId="287D1952"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sidRPr="001114B7">
              <w:rPr>
                <w:sz w:val="24"/>
                <w:szCs w:val="24"/>
              </w:rPr>
              <w:t xml:space="preserve">2.  </w:t>
            </w:r>
            <w:ins w:id="438" w:author="MATTIA CAPRIO" w:date="2020-11-23T22:23:00Z">
              <w:r w:rsidR="005F11A9">
                <w:rPr>
                  <w:sz w:val="24"/>
                  <w:szCs w:val="24"/>
                </w:rPr>
                <w:t xml:space="preserve"> </w:t>
              </w:r>
              <w:r w:rsidR="005F11A9">
                <w:rPr>
                  <w:sz w:val="24"/>
                  <w:szCs w:val="24"/>
                </w:rPr>
                <w:t>Il sistema mostra una dashboard a lui dedicata dove sono presenti diverse funzioni</w:t>
              </w:r>
            </w:ins>
            <w:ins w:id="439" w:author="MATTIA CAPRIO" w:date="2020-11-23T22:24:00Z">
              <w:r w:rsidR="005F11A9">
                <w:rPr>
                  <w:sz w:val="24"/>
                  <w:szCs w:val="24"/>
                </w:rPr>
                <w:t xml:space="preserve">, </w:t>
              </w:r>
              <w:r w:rsidR="005F11A9">
                <w:rPr>
                  <w:sz w:val="24"/>
                  <w:szCs w:val="24"/>
                </w:rPr>
                <w:t xml:space="preserve">tra cui anche quella necessaria per </w:t>
              </w:r>
              <w:r w:rsidR="005F11A9">
                <w:rPr>
                  <w:sz w:val="24"/>
                  <w:szCs w:val="24"/>
                </w:rPr>
                <w:t>aggiungere un auto al sistema.</w:t>
              </w:r>
            </w:ins>
            <w:del w:id="440" w:author="MATTIA CAPRIO" w:date="2020-11-23T22:23:00Z">
              <w:r w:rsidR="001C52BB" w:rsidDel="005F11A9">
                <w:rPr>
                  <w:sz w:val="24"/>
                  <w:szCs w:val="24"/>
                </w:rPr>
                <w:delText>I</w:delText>
              </w:r>
              <w:r w:rsidRPr="001114B7" w:rsidDel="005F11A9">
                <w:rPr>
                  <w:sz w:val="24"/>
                  <w:szCs w:val="24"/>
                </w:rPr>
                <w:delText>l sistema lo porta alla pagina “Home” della sezione della piattaforma riservata agli amministratori, nella quale sono presenti alcune funzionalità tra cui l’aggiunta di un</w:delText>
              </w:r>
              <w:r w:rsidR="0087400F" w:rsidDel="005F11A9">
                <w:rPr>
                  <w:sz w:val="24"/>
                  <w:szCs w:val="24"/>
                </w:rPr>
                <w:delText>’</w:delText>
              </w:r>
              <w:r w:rsidRPr="001114B7" w:rsidDel="005F11A9">
                <w:rPr>
                  <w:sz w:val="24"/>
                  <w:szCs w:val="24"/>
                </w:rPr>
                <w:delText xml:space="preserve"> auto.</w:delText>
              </w:r>
            </w:del>
          </w:p>
        </w:tc>
      </w:tr>
      <w:tr w:rsidR="001114B7" w14:paraId="57137C71"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441" w:author="MATTIA CAPRIO" w:date="2020-11-23T23:04:00Z">
              <w:tcPr>
                <w:tcW w:w="1838" w:type="dxa"/>
                <w:vMerge/>
              </w:tcPr>
            </w:tcPrChange>
          </w:tcPr>
          <w:p w14:paraId="3893720A" w14:textId="77777777" w:rsidR="001114B7" w:rsidRDefault="001114B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442" w:author="MATTIA CAPRIO" w:date="2020-11-23T23:04:00Z">
              <w:tcPr>
                <w:tcW w:w="4279" w:type="dxa"/>
                <w:tcBorders>
                  <w:right w:val="single" w:sz="4" w:space="0" w:color="auto"/>
                </w:tcBorders>
              </w:tcPr>
            </w:tcPrChange>
          </w:tcPr>
          <w:p w14:paraId="0B8AC892" w14:textId="7A9BF257" w:rsidR="001114B7" w:rsidRPr="001114B7" w:rsidRDefault="001114B7" w:rsidP="001114B7">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 xml:space="preserve">3. Giovanni </w:t>
            </w:r>
            <w:ins w:id="443" w:author="MATTIA CAPRIO" w:date="2020-11-23T22:24:00Z">
              <w:r w:rsidR="005F11A9" w:rsidRPr="001C52BB">
                <w:rPr>
                  <w:sz w:val="24"/>
                  <w:szCs w:val="24"/>
                </w:rPr>
                <w:t xml:space="preserve"> </w:t>
              </w:r>
              <w:r w:rsidR="005F11A9">
                <w:rPr>
                  <w:sz w:val="24"/>
                  <w:szCs w:val="24"/>
                </w:rPr>
                <w:t>preme sull’apposito bottone “</w:t>
              </w:r>
            </w:ins>
            <w:ins w:id="444" w:author="MATTIA CAPRIO" w:date="2020-11-23T22:25:00Z">
              <w:r w:rsidR="005F11A9">
                <w:rPr>
                  <w:sz w:val="24"/>
                  <w:szCs w:val="24"/>
                </w:rPr>
                <w:t>Aggiungi auto</w:t>
              </w:r>
            </w:ins>
            <w:ins w:id="445" w:author="MATTIA CAPRIO" w:date="2020-11-23T22:24:00Z">
              <w:r w:rsidR="005F11A9">
                <w:rPr>
                  <w:sz w:val="24"/>
                  <w:szCs w:val="24"/>
                </w:rPr>
                <w:t>” che gli consente di</w:t>
              </w:r>
            </w:ins>
            <w:ins w:id="446" w:author="MATTIA CAPRIO" w:date="2020-11-23T22:25:00Z">
              <w:r w:rsidR="005F11A9">
                <w:rPr>
                  <w:sz w:val="24"/>
                  <w:szCs w:val="24"/>
                </w:rPr>
                <w:t xml:space="preserve"> aggiungere un auto sulla piattaforma.</w:t>
              </w:r>
            </w:ins>
            <w:del w:id="447" w:author="MATTIA CAPRIO" w:date="2020-11-23T22:24:00Z">
              <w:r w:rsidRPr="001114B7" w:rsidDel="005F11A9">
                <w:rPr>
                  <w:sz w:val="24"/>
                  <w:szCs w:val="24"/>
                </w:rPr>
                <w:delText>seleziona “aggiunta auto”.</w:delText>
              </w:r>
            </w:del>
          </w:p>
        </w:tc>
        <w:tc>
          <w:tcPr>
            <w:tcW w:w="4510" w:type="dxa"/>
            <w:tcBorders>
              <w:left w:val="single" w:sz="4" w:space="0" w:color="auto"/>
            </w:tcBorders>
            <w:tcPrChange w:id="448" w:author="MATTIA CAPRIO" w:date="2020-11-23T23:04:00Z">
              <w:tcPr>
                <w:tcW w:w="4651" w:type="dxa"/>
                <w:tcBorders>
                  <w:left w:val="single" w:sz="4" w:space="0" w:color="auto"/>
                </w:tcBorders>
              </w:tcPr>
            </w:tcPrChange>
          </w:tcPr>
          <w:p w14:paraId="663D41D5" w14:textId="77777777" w:rsidR="001114B7"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1114B7" w14:paraId="36927991"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449" w:author="MATTIA CAPRIO" w:date="2020-11-23T23:04:00Z">
              <w:tcPr>
                <w:tcW w:w="1838" w:type="dxa"/>
                <w:vMerge/>
              </w:tcPr>
            </w:tcPrChange>
          </w:tcPr>
          <w:p w14:paraId="2199E2C1" w14:textId="77777777" w:rsidR="001114B7" w:rsidRDefault="001114B7" w:rsidP="00991971">
            <w:pPr>
              <w:rPr>
                <w:sz w:val="24"/>
                <w:szCs w:val="24"/>
              </w:rPr>
            </w:pPr>
          </w:p>
        </w:tc>
        <w:tc>
          <w:tcPr>
            <w:tcW w:w="4279" w:type="dxa"/>
            <w:tcBorders>
              <w:right w:val="single" w:sz="4" w:space="0" w:color="auto"/>
            </w:tcBorders>
            <w:tcPrChange w:id="450" w:author="MATTIA CAPRIO" w:date="2020-11-23T23:04:00Z">
              <w:tcPr>
                <w:tcW w:w="4279" w:type="dxa"/>
                <w:tcBorders>
                  <w:right w:val="single" w:sz="4" w:space="0" w:color="auto"/>
                </w:tcBorders>
              </w:tcPr>
            </w:tcPrChange>
          </w:tcPr>
          <w:p w14:paraId="279CC894" w14:textId="77777777" w:rsidR="001114B7" w:rsidRDefault="001114B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451" w:author="MATTIA CAPRIO" w:date="2020-11-23T23:04:00Z">
              <w:tcPr>
                <w:tcW w:w="4651" w:type="dxa"/>
                <w:tcBorders>
                  <w:left w:val="single" w:sz="4" w:space="0" w:color="auto"/>
                </w:tcBorders>
              </w:tcPr>
            </w:tcPrChange>
          </w:tcPr>
          <w:p w14:paraId="44C78DAA" w14:textId="18AE52C5" w:rsidR="001114B7" w:rsidRPr="001114B7" w:rsidRDefault="001114B7" w:rsidP="001114B7">
            <w:pPr>
              <w:cnfStyle w:val="000000000000" w:firstRow="0" w:lastRow="0" w:firstColumn="0" w:lastColumn="0" w:oddVBand="0" w:evenVBand="0" w:oddHBand="0" w:evenHBand="0" w:firstRowFirstColumn="0" w:firstRowLastColumn="0" w:lastRowFirstColumn="0" w:lastRowLastColumn="0"/>
              <w:rPr>
                <w:sz w:val="24"/>
                <w:szCs w:val="24"/>
              </w:rPr>
            </w:pPr>
            <w:r w:rsidRPr="001114B7">
              <w:rPr>
                <w:sz w:val="24"/>
                <w:szCs w:val="24"/>
              </w:rPr>
              <w:t xml:space="preserve">4. </w:t>
            </w:r>
            <w:r w:rsidR="00110F89">
              <w:rPr>
                <w:sz w:val="24"/>
                <w:szCs w:val="24"/>
              </w:rPr>
              <w:t>I</w:t>
            </w:r>
            <w:r w:rsidRPr="001114B7">
              <w:rPr>
                <w:sz w:val="24"/>
                <w:szCs w:val="24"/>
              </w:rPr>
              <w:t>l sistema gli mostra una pagina con un form per aggiungere una nuova auto.</w:t>
            </w:r>
          </w:p>
        </w:tc>
      </w:tr>
      <w:tr w:rsidR="001114B7" w14:paraId="4894F6E2"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452" w:author="MATTIA CAPRIO" w:date="2020-11-23T23:04:00Z">
              <w:tcPr>
                <w:tcW w:w="1838" w:type="dxa"/>
                <w:vMerge/>
              </w:tcPr>
            </w:tcPrChange>
          </w:tcPr>
          <w:p w14:paraId="2C4E7C1B" w14:textId="77777777" w:rsidR="001114B7" w:rsidRDefault="001114B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453" w:author="MATTIA CAPRIO" w:date="2020-11-23T23:04:00Z">
              <w:tcPr>
                <w:tcW w:w="4279" w:type="dxa"/>
                <w:tcBorders>
                  <w:right w:val="single" w:sz="4" w:space="0" w:color="auto"/>
                </w:tcBorders>
              </w:tcPr>
            </w:tcPrChange>
          </w:tcPr>
          <w:p w14:paraId="59FBD5C6" w14:textId="727BF68C" w:rsidR="001114B7" w:rsidRPr="001114B7" w:rsidRDefault="001114B7" w:rsidP="001114B7">
            <w:pPr>
              <w:cnfStyle w:val="000000100000" w:firstRow="0" w:lastRow="0" w:firstColumn="0" w:lastColumn="0" w:oddVBand="0" w:evenVBand="0" w:oddHBand="1" w:evenHBand="0" w:firstRowFirstColumn="0" w:firstRowLastColumn="0" w:lastRowFirstColumn="0" w:lastRowLastColumn="0"/>
              <w:rPr>
                <w:sz w:val="24"/>
                <w:szCs w:val="24"/>
              </w:rPr>
            </w:pPr>
            <w:r w:rsidRPr="001114B7">
              <w:rPr>
                <w:sz w:val="24"/>
                <w:szCs w:val="24"/>
              </w:rPr>
              <w:t xml:space="preserve">5. Giovanni compila il form inserendo: Marca, tipo, modello, </w:t>
            </w:r>
            <w:commentRangeStart w:id="454"/>
            <w:r w:rsidRPr="001114B7">
              <w:rPr>
                <w:sz w:val="24"/>
                <w:szCs w:val="24"/>
              </w:rPr>
              <w:t>eventuali targa e anno di immatricolazione</w:t>
            </w:r>
            <w:commentRangeEnd w:id="454"/>
            <w:r w:rsidR="005F11A9">
              <w:rPr>
                <w:rStyle w:val="Rimandocommento"/>
              </w:rPr>
              <w:commentReference w:id="454"/>
            </w:r>
            <w:r w:rsidRPr="001114B7">
              <w:rPr>
                <w:sz w:val="24"/>
                <w:szCs w:val="24"/>
              </w:rPr>
              <w:t>, alimentazione, prezzo e immagini e</w:t>
            </w:r>
            <w:r w:rsidR="00110F89">
              <w:rPr>
                <w:sz w:val="24"/>
                <w:szCs w:val="24"/>
              </w:rPr>
              <w:t xml:space="preserve"> </w:t>
            </w:r>
            <w:r w:rsidRPr="001114B7">
              <w:rPr>
                <w:sz w:val="24"/>
                <w:szCs w:val="24"/>
              </w:rPr>
              <w:t>infine clicca su “Aggiungi”.</w:t>
            </w:r>
          </w:p>
        </w:tc>
        <w:tc>
          <w:tcPr>
            <w:tcW w:w="4510" w:type="dxa"/>
            <w:tcBorders>
              <w:left w:val="single" w:sz="4" w:space="0" w:color="auto"/>
            </w:tcBorders>
            <w:tcPrChange w:id="455" w:author="MATTIA CAPRIO" w:date="2020-11-23T23:04:00Z">
              <w:tcPr>
                <w:tcW w:w="4651" w:type="dxa"/>
                <w:tcBorders>
                  <w:left w:val="single" w:sz="4" w:space="0" w:color="auto"/>
                </w:tcBorders>
              </w:tcPr>
            </w:tcPrChange>
          </w:tcPr>
          <w:p w14:paraId="2D44EF16" w14:textId="77777777" w:rsidR="001114B7" w:rsidRPr="004645A5" w:rsidRDefault="001114B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AE1B78" w14:paraId="155A598F" w14:textId="77777777" w:rsidTr="00D31E1E">
        <w:trPr>
          <w:ins w:id="456" w:author="MATTIA CAPRIO" w:date="2020-11-23T22:28:00Z"/>
        </w:trPr>
        <w:tc>
          <w:tcPr>
            <w:cnfStyle w:val="001000000000" w:firstRow="0" w:lastRow="0" w:firstColumn="1" w:lastColumn="0" w:oddVBand="0" w:evenVBand="0" w:oddHBand="0" w:evenHBand="0" w:firstRowFirstColumn="0" w:firstRowLastColumn="0" w:lastRowFirstColumn="0" w:lastRowLastColumn="0"/>
            <w:tcW w:w="1838" w:type="dxa"/>
            <w:vMerge/>
            <w:tcPrChange w:id="457" w:author="MATTIA CAPRIO" w:date="2020-11-23T23:04:00Z">
              <w:tcPr>
                <w:tcW w:w="1838" w:type="dxa"/>
                <w:vMerge/>
              </w:tcPr>
            </w:tcPrChange>
          </w:tcPr>
          <w:p w14:paraId="45082ADB" w14:textId="77777777" w:rsidR="00AE1B78" w:rsidRDefault="00AE1B78" w:rsidP="00AE1B78">
            <w:pPr>
              <w:rPr>
                <w:ins w:id="458" w:author="MATTIA CAPRIO" w:date="2020-11-23T22:28:00Z"/>
                <w:sz w:val="24"/>
                <w:szCs w:val="24"/>
              </w:rPr>
            </w:pPr>
          </w:p>
        </w:tc>
        <w:tc>
          <w:tcPr>
            <w:tcW w:w="4279" w:type="dxa"/>
            <w:tcBorders>
              <w:right w:val="single" w:sz="4" w:space="0" w:color="auto"/>
            </w:tcBorders>
            <w:tcPrChange w:id="459" w:author="MATTIA CAPRIO" w:date="2020-11-23T23:04:00Z">
              <w:tcPr>
                <w:tcW w:w="4279" w:type="dxa"/>
                <w:tcBorders>
                  <w:right w:val="single" w:sz="4" w:space="0" w:color="auto"/>
                </w:tcBorders>
              </w:tcPr>
            </w:tcPrChange>
          </w:tcPr>
          <w:p w14:paraId="6560EF0B" w14:textId="77777777" w:rsidR="00AE1B78" w:rsidRPr="001114B7" w:rsidRDefault="00AE1B78" w:rsidP="00AE1B78">
            <w:pPr>
              <w:cnfStyle w:val="000000000000" w:firstRow="0" w:lastRow="0" w:firstColumn="0" w:lastColumn="0" w:oddVBand="0" w:evenVBand="0" w:oddHBand="0" w:evenHBand="0" w:firstRowFirstColumn="0" w:firstRowLastColumn="0" w:lastRowFirstColumn="0" w:lastRowLastColumn="0"/>
              <w:rPr>
                <w:ins w:id="460" w:author="MATTIA CAPRIO" w:date="2020-11-23T22:28:00Z"/>
                <w:sz w:val="24"/>
                <w:szCs w:val="24"/>
              </w:rPr>
            </w:pPr>
          </w:p>
        </w:tc>
        <w:tc>
          <w:tcPr>
            <w:tcW w:w="4510" w:type="dxa"/>
            <w:tcBorders>
              <w:left w:val="single" w:sz="4" w:space="0" w:color="auto"/>
            </w:tcBorders>
            <w:tcPrChange w:id="461" w:author="MATTIA CAPRIO" w:date="2020-11-23T23:04:00Z">
              <w:tcPr>
                <w:tcW w:w="4651" w:type="dxa"/>
                <w:tcBorders>
                  <w:left w:val="single" w:sz="4" w:space="0" w:color="auto"/>
                </w:tcBorders>
              </w:tcPr>
            </w:tcPrChange>
          </w:tcPr>
          <w:p w14:paraId="52BF70E1" w14:textId="0A1A32E4" w:rsidR="00AE1B78" w:rsidRPr="004645A5" w:rsidRDefault="00AE1B78" w:rsidP="00AE1B78">
            <w:pPr>
              <w:cnfStyle w:val="000000000000" w:firstRow="0" w:lastRow="0" w:firstColumn="0" w:lastColumn="0" w:oddVBand="0" w:evenVBand="0" w:oddHBand="0" w:evenHBand="0" w:firstRowFirstColumn="0" w:firstRowLastColumn="0" w:lastRowFirstColumn="0" w:lastRowLastColumn="0"/>
              <w:rPr>
                <w:ins w:id="462" w:author="MATTIA CAPRIO" w:date="2020-11-23T22:28:00Z"/>
                <w:sz w:val="24"/>
                <w:szCs w:val="24"/>
              </w:rPr>
            </w:pPr>
            <w:ins w:id="463" w:author="MATTIA CAPRIO" w:date="2020-11-23T22:28:00Z">
              <w:r>
                <w:rPr>
                  <w:sz w:val="24"/>
                  <w:szCs w:val="24"/>
                </w:rPr>
                <w:t>6. I</w:t>
              </w:r>
              <w:r w:rsidRPr="001114B7">
                <w:rPr>
                  <w:sz w:val="24"/>
                  <w:szCs w:val="24"/>
                </w:rPr>
                <w:t>l sistema aggiunge l’auto al catalogo</w:t>
              </w:r>
              <w:r>
                <w:rPr>
                  <w:sz w:val="24"/>
                  <w:szCs w:val="24"/>
                </w:rPr>
                <w:t xml:space="preserve"> e</w:t>
              </w:r>
              <w:r w:rsidRPr="001114B7">
                <w:rPr>
                  <w:sz w:val="24"/>
                  <w:szCs w:val="24"/>
                </w:rPr>
                <w:t xml:space="preserve"> reindirizza Giovanni alla pagina “Home”</w:t>
              </w:r>
              <w:r>
                <w:rPr>
                  <w:sz w:val="24"/>
                  <w:szCs w:val="24"/>
                </w:rPr>
                <w:t xml:space="preserve"> della piattaforma notificando a Giovanni </w:t>
              </w:r>
              <w:r w:rsidRPr="001C52BB">
                <w:rPr>
                  <w:sz w:val="24"/>
                  <w:szCs w:val="24"/>
                </w:rPr>
                <w:t xml:space="preserve">un messaggio </w:t>
              </w:r>
              <w:r>
                <w:rPr>
                  <w:sz w:val="24"/>
                  <w:szCs w:val="24"/>
                </w:rPr>
                <w:t>di successo dell’azione</w:t>
              </w:r>
              <w:r w:rsidRPr="001114B7" w:rsidDel="005F11A9">
                <w:rPr>
                  <w:sz w:val="24"/>
                  <w:szCs w:val="24"/>
                </w:rPr>
                <w:t xml:space="preserve"> </w:t>
              </w:r>
              <w:r>
                <w:rPr>
                  <w:sz w:val="24"/>
                  <w:szCs w:val="24"/>
                </w:rPr>
                <w:t>svolta</w:t>
              </w:r>
              <w:r w:rsidRPr="001114B7">
                <w:rPr>
                  <w:sz w:val="24"/>
                  <w:szCs w:val="24"/>
                </w:rPr>
                <w:t>.</w:t>
              </w:r>
            </w:ins>
          </w:p>
        </w:tc>
      </w:tr>
      <w:tr w:rsidR="00AE1B78" w14:paraId="22DB4827" w14:textId="77777777" w:rsidTr="00D31E1E">
        <w:trPr>
          <w:cnfStyle w:val="000000100000" w:firstRow="0" w:lastRow="0" w:firstColumn="0" w:lastColumn="0" w:oddVBand="0" w:evenVBand="0" w:oddHBand="1" w:evenHBand="0" w:firstRowFirstColumn="0" w:firstRowLastColumn="0" w:lastRowFirstColumn="0" w:lastRowLastColumn="0"/>
          <w:trHeight w:val="978"/>
          <w:trPrChange w:id="464" w:author="MATTIA CAPRIO" w:date="2020-11-23T23:04:00Z">
            <w:trPr>
              <w:trHeight w:val="978"/>
            </w:trPr>
          </w:trPrChange>
        </w:trPr>
        <w:tc>
          <w:tcPr>
            <w:cnfStyle w:val="001000000000" w:firstRow="0" w:lastRow="0" w:firstColumn="1" w:lastColumn="0" w:oddVBand="0" w:evenVBand="0" w:oddHBand="0" w:evenHBand="0" w:firstRowFirstColumn="0" w:firstRowLastColumn="0" w:lastRowFirstColumn="0" w:lastRowLastColumn="0"/>
            <w:tcW w:w="1838" w:type="dxa"/>
            <w:vMerge/>
            <w:tcPrChange w:id="465" w:author="MATTIA CAPRIO" w:date="2020-11-23T23:04:00Z">
              <w:tcPr>
                <w:tcW w:w="1838" w:type="dxa"/>
                <w:vMerge/>
              </w:tcPr>
            </w:tcPrChange>
          </w:tcPr>
          <w:p w14:paraId="15D0186B" w14:textId="77777777" w:rsidR="00AE1B78" w:rsidRDefault="00AE1B78" w:rsidP="00AE1B78">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466" w:author="MATTIA CAPRIO" w:date="2020-11-23T23:04:00Z">
              <w:tcPr>
                <w:tcW w:w="4279" w:type="dxa"/>
                <w:tcBorders>
                  <w:right w:val="single" w:sz="4" w:space="0" w:color="auto"/>
                </w:tcBorders>
              </w:tcPr>
            </w:tcPrChange>
          </w:tcPr>
          <w:p w14:paraId="6B456BF4" w14:textId="3071A18C" w:rsidR="00AE1B78" w:rsidRPr="00AE1B78"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Change w:id="467" w:author="MATTIA CAPRIO" w:date="2020-11-23T22:28:00Z">
                  <w:rPr/>
                </w:rPrChange>
              </w:rPr>
              <w:pPrChange w:id="468" w:author="MATTIA CAPRIO" w:date="2020-11-23T22:28:00Z">
                <w:pPr>
                  <w:pStyle w:val="Paragrafoelenco"/>
                  <w:framePr w:hSpace="141" w:wrap="around" w:vAnchor="text" w:hAnchor="margin" w:y="-106"/>
                  <w:cnfStyle w:val="000000100000" w:firstRow="0" w:lastRow="0" w:firstColumn="0" w:lastColumn="0" w:oddVBand="0" w:evenVBand="0" w:oddHBand="1" w:evenHBand="0" w:firstRowFirstColumn="0" w:firstRowLastColumn="0" w:lastRowFirstColumn="0" w:lastRowLastColumn="0"/>
                </w:pPr>
              </w:pPrChange>
            </w:pPr>
            <w:ins w:id="469" w:author="MATTIA CAPRIO" w:date="2020-11-23T22:28:00Z">
              <w:r>
                <w:rPr>
                  <w:sz w:val="24"/>
                  <w:szCs w:val="24"/>
                </w:rPr>
                <w:t xml:space="preserve">7. Giovanni </w:t>
              </w:r>
            </w:ins>
            <w:ins w:id="470" w:author="MATTIA CAPRIO" w:date="2020-11-23T22:29:00Z">
              <w:r w:rsidRPr="00216E8F">
                <w:rPr>
                  <w:sz w:val="24"/>
                  <w:szCs w:val="24"/>
                </w:rPr>
                <w:t xml:space="preserve"> </w:t>
              </w:r>
              <w:r w:rsidRPr="00216E8F">
                <w:rPr>
                  <w:sz w:val="24"/>
                  <w:szCs w:val="24"/>
                </w:rPr>
                <w:t>prende visione del successo dell’azione compiuta.</w:t>
              </w:r>
            </w:ins>
          </w:p>
        </w:tc>
        <w:tc>
          <w:tcPr>
            <w:tcW w:w="4510" w:type="dxa"/>
            <w:tcBorders>
              <w:left w:val="single" w:sz="4" w:space="0" w:color="auto"/>
            </w:tcBorders>
            <w:tcPrChange w:id="471" w:author="MATTIA CAPRIO" w:date="2020-11-23T23:04:00Z">
              <w:tcPr>
                <w:tcW w:w="4651" w:type="dxa"/>
                <w:tcBorders>
                  <w:left w:val="single" w:sz="4" w:space="0" w:color="auto"/>
                </w:tcBorders>
              </w:tcPr>
            </w:tcPrChange>
          </w:tcPr>
          <w:p w14:paraId="614B5A7D" w14:textId="7157586A" w:rsidR="00AE1B78" w:rsidRPr="001114B7"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
            </w:pPr>
            <w:del w:id="472" w:author="MATTIA CAPRIO" w:date="2020-11-23T22:28:00Z">
              <w:r w:rsidDel="00AE1B78">
                <w:rPr>
                  <w:sz w:val="24"/>
                  <w:szCs w:val="24"/>
                </w:rPr>
                <w:delText>6. I</w:delText>
              </w:r>
              <w:r w:rsidRPr="001114B7" w:rsidDel="00AE1B78">
                <w:rPr>
                  <w:sz w:val="24"/>
                  <w:szCs w:val="24"/>
                </w:rPr>
                <w:delText>l sistema aggiunge l’auto al catalogo</w:delText>
              </w:r>
              <w:r w:rsidDel="00AE1B78">
                <w:rPr>
                  <w:sz w:val="24"/>
                  <w:szCs w:val="24"/>
                </w:rPr>
                <w:delText xml:space="preserve"> e</w:delText>
              </w:r>
              <w:r w:rsidRPr="001114B7" w:rsidDel="00AE1B78">
                <w:rPr>
                  <w:sz w:val="24"/>
                  <w:szCs w:val="24"/>
                </w:rPr>
                <w:delText xml:space="preserve"> reindirizza Giovanni alla pagina “Home”</w:delText>
              </w:r>
            </w:del>
            <w:del w:id="473" w:author="MATTIA CAPRIO" w:date="2020-11-23T22:27:00Z">
              <w:r w:rsidRPr="001114B7" w:rsidDel="005F11A9">
                <w:rPr>
                  <w:sz w:val="24"/>
                  <w:szCs w:val="24"/>
                </w:rPr>
                <w:delText xml:space="preserve"> dell’amministratore</w:delText>
              </w:r>
            </w:del>
            <w:del w:id="474" w:author="MATTIA CAPRIO" w:date="2020-11-23T22:28:00Z">
              <w:r w:rsidRPr="001114B7" w:rsidDel="00AE1B78">
                <w:rPr>
                  <w:sz w:val="24"/>
                  <w:szCs w:val="24"/>
                </w:rPr>
                <w:delText>.</w:delText>
              </w:r>
            </w:del>
          </w:p>
        </w:tc>
      </w:tr>
    </w:tbl>
    <w:p w14:paraId="5EFEA844" w14:textId="35E07086" w:rsidR="00110F89" w:rsidRDefault="00110F89" w:rsidP="001114B7">
      <w:pPr>
        <w:tabs>
          <w:tab w:val="left" w:pos="2694"/>
        </w:tabs>
        <w:rPr>
          <w:b/>
          <w:bCs/>
          <w:sz w:val="28"/>
          <w:szCs w:val="28"/>
        </w:rPr>
      </w:pPr>
    </w:p>
    <w:p w14:paraId="7E49A269" w14:textId="69E89F43" w:rsidR="00B20019" w:rsidRDefault="00B20019" w:rsidP="001114B7">
      <w:pPr>
        <w:tabs>
          <w:tab w:val="left" w:pos="2694"/>
        </w:tabs>
        <w:rPr>
          <w:b/>
          <w:bCs/>
          <w:sz w:val="28"/>
          <w:szCs w:val="28"/>
        </w:rPr>
      </w:pPr>
    </w:p>
    <w:p w14:paraId="1C32B6C4" w14:textId="609A467B" w:rsidR="00B20019" w:rsidRDefault="00B20019" w:rsidP="001114B7">
      <w:pPr>
        <w:tabs>
          <w:tab w:val="left" w:pos="2694"/>
        </w:tabs>
        <w:rPr>
          <w:b/>
          <w:bCs/>
          <w:sz w:val="28"/>
          <w:szCs w:val="28"/>
        </w:rPr>
      </w:pPr>
    </w:p>
    <w:p w14:paraId="198ECF40" w14:textId="16B199AD" w:rsidR="00B20019" w:rsidRDefault="00B20019" w:rsidP="001114B7">
      <w:pPr>
        <w:tabs>
          <w:tab w:val="left" w:pos="2694"/>
        </w:tabs>
        <w:rPr>
          <w:b/>
          <w:bCs/>
          <w:sz w:val="28"/>
          <w:szCs w:val="28"/>
        </w:rPr>
      </w:pPr>
    </w:p>
    <w:p w14:paraId="36614A01" w14:textId="4D60DF21" w:rsidR="00B20019" w:rsidRDefault="00B20019" w:rsidP="001114B7">
      <w:pPr>
        <w:tabs>
          <w:tab w:val="left" w:pos="2694"/>
        </w:tabs>
        <w:rPr>
          <w:b/>
          <w:bCs/>
          <w:sz w:val="28"/>
          <w:szCs w:val="28"/>
        </w:rPr>
      </w:pPr>
    </w:p>
    <w:p w14:paraId="185CDBDE" w14:textId="3D6B962F" w:rsidR="00B20019" w:rsidRDefault="00B20019" w:rsidP="001114B7">
      <w:pPr>
        <w:tabs>
          <w:tab w:val="left" w:pos="2694"/>
        </w:tabs>
        <w:rPr>
          <w:b/>
          <w:bCs/>
          <w:sz w:val="28"/>
          <w:szCs w:val="28"/>
        </w:rPr>
      </w:pPr>
    </w:p>
    <w:p w14:paraId="636D6E4D" w14:textId="782D6905" w:rsidR="00B20019" w:rsidRDefault="00B20019" w:rsidP="001114B7">
      <w:pPr>
        <w:tabs>
          <w:tab w:val="left" w:pos="2694"/>
        </w:tabs>
        <w:rPr>
          <w:b/>
          <w:bCs/>
          <w:sz w:val="28"/>
          <w:szCs w:val="28"/>
        </w:rPr>
      </w:pPr>
    </w:p>
    <w:p w14:paraId="0122D7FC" w14:textId="30C49911" w:rsidR="00B20019" w:rsidRDefault="00B20019" w:rsidP="001114B7">
      <w:pPr>
        <w:tabs>
          <w:tab w:val="left" w:pos="2694"/>
        </w:tabs>
        <w:rPr>
          <w:b/>
          <w:bCs/>
          <w:sz w:val="28"/>
          <w:szCs w:val="28"/>
        </w:rPr>
      </w:pPr>
    </w:p>
    <w:p w14:paraId="0130F5B3" w14:textId="4E4E8ECF" w:rsidR="00B20019" w:rsidRDefault="00B20019" w:rsidP="001114B7">
      <w:pPr>
        <w:tabs>
          <w:tab w:val="left" w:pos="2694"/>
        </w:tabs>
        <w:rPr>
          <w:b/>
          <w:bCs/>
          <w:sz w:val="28"/>
          <w:szCs w:val="28"/>
        </w:rPr>
      </w:pPr>
    </w:p>
    <w:p w14:paraId="36C974EE" w14:textId="69978DFF" w:rsidR="00B20019" w:rsidRDefault="00B20019" w:rsidP="001114B7">
      <w:pPr>
        <w:tabs>
          <w:tab w:val="left" w:pos="2694"/>
        </w:tabs>
        <w:rPr>
          <w:b/>
          <w:bCs/>
          <w:sz w:val="28"/>
          <w:szCs w:val="28"/>
        </w:rPr>
      </w:pPr>
    </w:p>
    <w:p w14:paraId="762F7109" w14:textId="15105AB6" w:rsidR="00B20019" w:rsidDel="00AE1B78" w:rsidRDefault="00B20019" w:rsidP="001114B7">
      <w:pPr>
        <w:tabs>
          <w:tab w:val="left" w:pos="2694"/>
        </w:tabs>
        <w:rPr>
          <w:del w:id="475" w:author="MATTIA CAPRIO" w:date="2020-11-23T22:29:00Z"/>
          <w:b/>
          <w:bCs/>
          <w:sz w:val="28"/>
          <w:szCs w:val="28"/>
        </w:rPr>
      </w:pPr>
    </w:p>
    <w:p w14:paraId="2F74B616" w14:textId="2B7A25C9" w:rsidR="00B20019" w:rsidDel="00AE1B78" w:rsidRDefault="00B20019" w:rsidP="001114B7">
      <w:pPr>
        <w:tabs>
          <w:tab w:val="left" w:pos="2694"/>
        </w:tabs>
        <w:rPr>
          <w:del w:id="476" w:author="MATTIA CAPRIO" w:date="2020-11-23T22:29:00Z"/>
          <w:b/>
          <w:bCs/>
          <w:sz w:val="28"/>
          <w:szCs w:val="28"/>
        </w:rPr>
      </w:pPr>
    </w:p>
    <w:p w14:paraId="080867EA" w14:textId="458731F5" w:rsidR="00B20019" w:rsidDel="00AE1B78" w:rsidRDefault="00B20019" w:rsidP="001114B7">
      <w:pPr>
        <w:tabs>
          <w:tab w:val="left" w:pos="2694"/>
        </w:tabs>
        <w:rPr>
          <w:del w:id="477" w:author="MATTIA CAPRIO" w:date="2020-11-23T22:29:00Z"/>
          <w:b/>
          <w:bCs/>
          <w:sz w:val="28"/>
          <w:szCs w:val="28"/>
        </w:rPr>
      </w:pPr>
    </w:p>
    <w:p w14:paraId="6E945573" w14:textId="5D914ACE" w:rsidR="00B20019" w:rsidDel="00AE1B78" w:rsidRDefault="00B20019" w:rsidP="001114B7">
      <w:pPr>
        <w:tabs>
          <w:tab w:val="left" w:pos="2694"/>
        </w:tabs>
        <w:rPr>
          <w:del w:id="478" w:author="MATTIA CAPRIO" w:date="2020-11-23T22:29:00Z"/>
          <w:b/>
          <w:bCs/>
          <w:sz w:val="28"/>
          <w:szCs w:val="28"/>
        </w:rPr>
      </w:pPr>
    </w:p>
    <w:p w14:paraId="29EFB414" w14:textId="77777777" w:rsidR="0087400F" w:rsidRDefault="0087400F" w:rsidP="001114B7">
      <w:pPr>
        <w:tabs>
          <w:tab w:val="left" w:pos="2694"/>
        </w:tabs>
        <w:rPr>
          <w:b/>
          <w:bCs/>
          <w:sz w:val="28"/>
          <w:szCs w:val="28"/>
        </w:rPr>
      </w:pPr>
    </w:p>
    <w:tbl>
      <w:tblPr>
        <w:tblStyle w:val="Tabellagriglia5scura-colore1"/>
        <w:tblpPr w:leftFromText="141" w:rightFromText="141" w:vertAnchor="text" w:horzAnchor="margin" w:tblpY="34"/>
        <w:tblW w:w="0" w:type="auto"/>
        <w:tblLook w:val="04A0" w:firstRow="1" w:lastRow="0" w:firstColumn="1" w:lastColumn="0" w:noHBand="0" w:noVBand="1"/>
      </w:tblPr>
      <w:tblGrid>
        <w:gridCol w:w="1838"/>
        <w:gridCol w:w="4279"/>
        <w:gridCol w:w="4510"/>
      </w:tblGrid>
      <w:tr w:rsidR="00110F89" w14:paraId="0BDFC1E1" w14:textId="77777777" w:rsidTr="00F761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326D236" w14:textId="77777777" w:rsidR="00110F89" w:rsidRDefault="00110F89" w:rsidP="00991971">
            <w:pPr>
              <w:rPr>
                <w:sz w:val="24"/>
                <w:szCs w:val="24"/>
              </w:rPr>
            </w:pPr>
            <w:r>
              <w:rPr>
                <w:sz w:val="24"/>
                <w:szCs w:val="24"/>
              </w:rPr>
              <w:lastRenderedPageBreak/>
              <w:t>Nome Scenario</w:t>
            </w:r>
          </w:p>
        </w:tc>
        <w:tc>
          <w:tcPr>
            <w:tcW w:w="8789" w:type="dxa"/>
            <w:gridSpan w:val="2"/>
          </w:tcPr>
          <w:p w14:paraId="735B2D24" w14:textId="77777777" w:rsidR="00110F89" w:rsidRDefault="00110F89"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SUC_AggiuntaConsulente</w:t>
            </w:r>
          </w:p>
        </w:tc>
      </w:tr>
      <w:tr w:rsidR="00110F89" w14:paraId="2021A6A2"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21D9BB3" w14:textId="77777777" w:rsidR="00110F89" w:rsidRDefault="00110F89" w:rsidP="00991971">
            <w:pPr>
              <w:rPr>
                <w:sz w:val="24"/>
                <w:szCs w:val="24"/>
              </w:rPr>
            </w:pPr>
            <w:r>
              <w:rPr>
                <w:sz w:val="24"/>
                <w:szCs w:val="24"/>
              </w:rPr>
              <w:t>Attore</w:t>
            </w:r>
          </w:p>
        </w:tc>
        <w:tc>
          <w:tcPr>
            <w:tcW w:w="8789" w:type="dxa"/>
            <w:gridSpan w:val="2"/>
          </w:tcPr>
          <w:p w14:paraId="64EAD607" w14:textId="77777777" w:rsidR="00110F89" w:rsidRDefault="00110F89"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110F89" w14:paraId="19082DC7"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val="restart"/>
          </w:tcPr>
          <w:p w14:paraId="46025165" w14:textId="77777777" w:rsidR="00110F89" w:rsidRDefault="00110F89" w:rsidP="00991971">
            <w:pPr>
              <w:rPr>
                <w:sz w:val="24"/>
                <w:szCs w:val="24"/>
              </w:rPr>
            </w:pPr>
            <w:r>
              <w:rPr>
                <w:sz w:val="24"/>
                <w:szCs w:val="24"/>
              </w:rPr>
              <w:t>Flusso di Eventi</w:t>
            </w:r>
          </w:p>
        </w:tc>
        <w:tc>
          <w:tcPr>
            <w:tcW w:w="4279" w:type="dxa"/>
            <w:tcBorders>
              <w:right w:val="single" w:sz="4" w:space="0" w:color="auto"/>
            </w:tcBorders>
          </w:tcPr>
          <w:p w14:paraId="61F9608A" w14:textId="77777777" w:rsidR="00110F89" w:rsidRPr="00535DFE" w:rsidRDefault="00110F8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
          <w:p w14:paraId="36F96799" w14:textId="77777777" w:rsidR="00110F89" w:rsidRPr="00535DFE" w:rsidRDefault="00110F89"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AE1B78" w14:paraId="379DBECA"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69D0F2EC" w14:textId="77777777" w:rsidR="00AE1B78" w:rsidRDefault="00AE1B78" w:rsidP="00AE1B78">
            <w:pPr>
              <w:rPr>
                <w:sz w:val="24"/>
                <w:szCs w:val="24"/>
              </w:rPr>
            </w:pPr>
          </w:p>
        </w:tc>
        <w:tc>
          <w:tcPr>
            <w:tcW w:w="4279" w:type="dxa"/>
            <w:tcBorders>
              <w:right w:val="single" w:sz="4" w:space="0" w:color="auto"/>
            </w:tcBorders>
          </w:tcPr>
          <w:p w14:paraId="5C475FC3" w14:textId="77777777" w:rsidR="00AE1B78" w:rsidRDefault="00AE1B78" w:rsidP="00AE1B78">
            <w:pPr>
              <w:cnfStyle w:val="000000100000" w:firstRow="0" w:lastRow="0" w:firstColumn="0" w:lastColumn="0" w:oddVBand="0" w:evenVBand="0" w:oddHBand="1" w:evenHBand="0" w:firstRowFirstColumn="0" w:firstRowLastColumn="0" w:lastRowFirstColumn="0" w:lastRowLastColumn="0"/>
              <w:rPr>
                <w:ins w:id="479" w:author="MATTIA CAPRIO" w:date="2020-11-23T22:31:00Z"/>
                <w:sz w:val="24"/>
                <w:szCs w:val="24"/>
              </w:rPr>
            </w:pPr>
            <w:ins w:id="480" w:author="MATTIA CAPRIO" w:date="2020-11-23T22:31:00Z">
              <w:r>
                <w:rPr>
                  <w:sz w:val="24"/>
                  <w:szCs w:val="24"/>
                </w:rPr>
                <w:t>1. Giovanni è un amministratore del sistema EasyLease che deve aggiungere una nuova consulente per la gestione della piattaforma.</w:t>
              </w:r>
            </w:ins>
          </w:p>
          <w:p w14:paraId="10043A74" w14:textId="3931A005" w:rsidR="00AE1B78" w:rsidRPr="00110F89" w:rsidDel="008B2D26" w:rsidRDefault="00AE1B78" w:rsidP="00AE1B78">
            <w:pPr>
              <w:cnfStyle w:val="000000100000" w:firstRow="0" w:lastRow="0" w:firstColumn="0" w:lastColumn="0" w:oddVBand="0" w:evenVBand="0" w:oddHBand="1" w:evenHBand="0" w:firstRowFirstColumn="0" w:firstRowLastColumn="0" w:lastRowFirstColumn="0" w:lastRowLastColumn="0"/>
              <w:rPr>
                <w:del w:id="481" w:author="MATTIA CAPRIO" w:date="2020-11-23T22:31:00Z"/>
                <w:sz w:val="24"/>
                <w:szCs w:val="24"/>
              </w:rPr>
            </w:pPr>
            <w:ins w:id="482" w:author="MATTIA CAPRIO" w:date="2020-11-23T22:31:00Z">
              <w:r w:rsidRPr="001114B7">
                <w:rPr>
                  <w:sz w:val="24"/>
                  <w:szCs w:val="24"/>
                </w:rPr>
                <w:t>Entra</w:t>
              </w:r>
              <w:r w:rsidRPr="008263EC">
                <w:rPr>
                  <w:sz w:val="24"/>
                  <w:szCs w:val="24"/>
                </w:rPr>
                <w:t xml:space="preserve"> sulla piattaforma</w:t>
              </w:r>
              <w:r>
                <w:rPr>
                  <w:sz w:val="24"/>
                  <w:szCs w:val="24"/>
                </w:rPr>
                <w:t xml:space="preserve"> accedendo tramite le sue credenziali da amministratore e preme sul proprio nome nella sezione dedicata</w:t>
              </w:r>
              <w:r w:rsidRPr="001C52BB">
                <w:rPr>
                  <w:sz w:val="24"/>
                  <w:szCs w:val="24"/>
                </w:rPr>
                <w:t>.</w:t>
              </w:r>
            </w:ins>
            <w:del w:id="483" w:author="MATTIA CAPRIO" w:date="2020-11-23T22:31:00Z">
              <w:r w:rsidDel="008B2D26">
                <w:rPr>
                  <w:sz w:val="24"/>
                  <w:szCs w:val="24"/>
                </w:rPr>
                <w:delText xml:space="preserve">1. </w:delText>
              </w:r>
              <w:r w:rsidRPr="00110F89" w:rsidDel="008B2D26">
                <w:rPr>
                  <w:sz w:val="24"/>
                  <w:szCs w:val="24"/>
                </w:rPr>
                <w:delText>Giovanni è un amministratore del sistema EasyLease  che deve aggiungere un nuovo account consulente al sistema .</w:delText>
              </w:r>
            </w:del>
          </w:p>
          <w:p w14:paraId="0D432B24" w14:textId="75586C80" w:rsidR="00AE1B78"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
            </w:pPr>
            <w:del w:id="484" w:author="MATTIA CAPRIO" w:date="2020-11-23T22:31:00Z">
              <w:r w:rsidRPr="00B20019" w:rsidDel="008B2D26">
                <w:rPr>
                  <w:sz w:val="24"/>
                  <w:szCs w:val="24"/>
                </w:rPr>
                <w:delText>Entra</w:delText>
              </w:r>
              <w:r w:rsidRPr="008263EC" w:rsidDel="008B2D26">
                <w:rPr>
                  <w:sz w:val="24"/>
                  <w:szCs w:val="24"/>
                </w:rPr>
                <w:delText xml:space="preserve"> sulla piattaforma</w:delText>
              </w:r>
              <w:r w:rsidDel="008B2D26">
                <w:rPr>
                  <w:sz w:val="24"/>
                  <w:szCs w:val="24"/>
                </w:rPr>
                <w:delText xml:space="preserve"> ed</w:delText>
              </w:r>
              <w:r w:rsidRPr="008263EC" w:rsidDel="008B2D26">
                <w:rPr>
                  <w:sz w:val="24"/>
                  <w:szCs w:val="24"/>
                </w:rPr>
                <w:delText xml:space="preserve"> </w:delText>
              </w:r>
              <w:r w:rsidDel="008B2D26">
                <w:rPr>
                  <w:sz w:val="24"/>
                  <w:szCs w:val="24"/>
                </w:rPr>
                <w:delText>accede tramite le sue credenziali da amministratore.</w:delText>
              </w:r>
            </w:del>
          </w:p>
        </w:tc>
        <w:tc>
          <w:tcPr>
            <w:tcW w:w="4510" w:type="dxa"/>
            <w:tcBorders>
              <w:left w:val="single" w:sz="4" w:space="0" w:color="auto"/>
            </w:tcBorders>
          </w:tcPr>
          <w:p w14:paraId="64DAC3FD" w14:textId="77777777" w:rsidR="00AE1B78"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
            </w:pPr>
          </w:p>
        </w:tc>
      </w:tr>
      <w:tr w:rsidR="00AE1B78" w14:paraId="1D778DF0"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tcPr>
          <w:p w14:paraId="39AD2B38" w14:textId="77777777" w:rsidR="00AE1B78" w:rsidRDefault="00AE1B78" w:rsidP="00AE1B78">
            <w:pPr>
              <w:rPr>
                <w:sz w:val="24"/>
                <w:szCs w:val="24"/>
              </w:rPr>
            </w:pPr>
          </w:p>
        </w:tc>
        <w:tc>
          <w:tcPr>
            <w:tcW w:w="4279" w:type="dxa"/>
            <w:tcBorders>
              <w:right w:val="single" w:sz="4" w:space="0" w:color="auto"/>
            </w:tcBorders>
          </w:tcPr>
          <w:p w14:paraId="435FC308" w14:textId="77777777" w:rsidR="00AE1B78" w:rsidRDefault="00AE1B78" w:rsidP="00AE1B78">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4BC9F2E1" w14:textId="2B936042" w:rsidR="00AE1B78" w:rsidRPr="00110F89" w:rsidRDefault="00AE1B78" w:rsidP="00AE1B78">
            <w:pPr>
              <w:cnfStyle w:val="000000000000" w:firstRow="0" w:lastRow="0" w:firstColumn="0" w:lastColumn="0" w:oddVBand="0" w:evenVBand="0" w:oddHBand="0" w:evenHBand="0" w:firstRowFirstColumn="0" w:firstRowLastColumn="0" w:lastRowFirstColumn="0" w:lastRowLastColumn="0"/>
              <w:rPr>
                <w:sz w:val="24"/>
                <w:szCs w:val="24"/>
              </w:rPr>
            </w:pPr>
            <w:ins w:id="485" w:author="MATTIA CAPRIO" w:date="2020-11-23T22:31:00Z">
              <w:r w:rsidRPr="001114B7">
                <w:rPr>
                  <w:sz w:val="24"/>
                  <w:szCs w:val="24"/>
                </w:rPr>
                <w:t xml:space="preserve">2.  </w:t>
              </w:r>
              <w:r>
                <w:rPr>
                  <w:sz w:val="24"/>
                  <w:szCs w:val="24"/>
                </w:rPr>
                <w:t xml:space="preserve"> Il sistema mostra una dashboard a lui dedicata dove sono presenti diverse funzioni, tra cui anche quella necessaria per la creazione di un nuovo consulente.</w:t>
              </w:r>
            </w:ins>
            <w:del w:id="486" w:author="MATTIA CAPRIO" w:date="2020-11-23T22:31:00Z">
              <w:r w:rsidDel="008B2D26">
                <w:rPr>
                  <w:sz w:val="24"/>
                  <w:szCs w:val="24"/>
                </w:rPr>
                <w:delText xml:space="preserve">2. </w:delText>
              </w:r>
              <w:r w:rsidRPr="00110F89" w:rsidDel="008B2D26">
                <w:rPr>
                  <w:sz w:val="24"/>
                  <w:szCs w:val="24"/>
                </w:rPr>
                <w:delText>Il sistema lo porta alla pagina “Home” della sezione della piattaforma riservata agli amministratori,  nella quale sono presenti alcune funzionalità del sistema tra cui l’aggiunta di un consulente.</w:delText>
              </w:r>
            </w:del>
          </w:p>
        </w:tc>
      </w:tr>
      <w:tr w:rsidR="00AE1B78" w14:paraId="3606DBEE"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0E8CEEC2" w14:textId="77777777" w:rsidR="00AE1B78" w:rsidRDefault="00AE1B78" w:rsidP="00AE1B78">
            <w:pPr>
              <w:rPr>
                <w:sz w:val="24"/>
                <w:szCs w:val="24"/>
              </w:rPr>
            </w:pPr>
          </w:p>
        </w:tc>
        <w:tc>
          <w:tcPr>
            <w:tcW w:w="4279" w:type="dxa"/>
            <w:tcBorders>
              <w:right w:val="single" w:sz="4" w:space="0" w:color="auto"/>
            </w:tcBorders>
          </w:tcPr>
          <w:p w14:paraId="4FB02F4A" w14:textId="7D62E727" w:rsidR="00AE1B78" w:rsidRPr="00110F89"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
            </w:pPr>
            <w:ins w:id="487" w:author="MATTIA CAPRIO" w:date="2020-11-23T22:31:00Z">
              <w:r w:rsidRPr="001114B7">
                <w:rPr>
                  <w:sz w:val="24"/>
                  <w:szCs w:val="24"/>
                </w:rPr>
                <w:t xml:space="preserve">3. Giovanni </w:t>
              </w:r>
              <w:r w:rsidRPr="001C52BB">
                <w:rPr>
                  <w:sz w:val="24"/>
                  <w:szCs w:val="24"/>
                </w:rPr>
                <w:t xml:space="preserve"> </w:t>
              </w:r>
              <w:r>
                <w:rPr>
                  <w:sz w:val="24"/>
                  <w:szCs w:val="24"/>
                </w:rPr>
                <w:t>preme sull’apposito bottone “Aggiungi consulente” che gli consente di aggiungere un nuovo consulente.</w:t>
              </w:r>
            </w:ins>
            <w:del w:id="488" w:author="MATTIA CAPRIO" w:date="2020-11-23T22:31:00Z">
              <w:r w:rsidDel="008B2D26">
                <w:rPr>
                  <w:sz w:val="24"/>
                  <w:szCs w:val="24"/>
                </w:rPr>
                <w:delText xml:space="preserve">3. </w:delText>
              </w:r>
              <w:r w:rsidRPr="00110F89" w:rsidDel="008B2D26">
                <w:rPr>
                  <w:sz w:val="24"/>
                  <w:szCs w:val="24"/>
                </w:rPr>
                <w:delText>Giovanni clicca su “Aggiungi consulente”.</w:delText>
              </w:r>
            </w:del>
          </w:p>
        </w:tc>
        <w:tc>
          <w:tcPr>
            <w:tcW w:w="4510" w:type="dxa"/>
            <w:tcBorders>
              <w:left w:val="single" w:sz="4" w:space="0" w:color="auto"/>
            </w:tcBorders>
          </w:tcPr>
          <w:p w14:paraId="3513072B" w14:textId="77777777" w:rsidR="00AE1B78"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
            </w:pPr>
          </w:p>
        </w:tc>
      </w:tr>
      <w:tr w:rsidR="00AE1B78" w14:paraId="79D048F8" w14:textId="77777777" w:rsidTr="00F7614A">
        <w:tc>
          <w:tcPr>
            <w:cnfStyle w:val="001000000000" w:firstRow="0" w:lastRow="0" w:firstColumn="1" w:lastColumn="0" w:oddVBand="0" w:evenVBand="0" w:oddHBand="0" w:evenHBand="0" w:firstRowFirstColumn="0" w:firstRowLastColumn="0" w:lastRowFirstColumn="0" w:lastRowLastColumn="0"/>
            <w:tcW w:w="1838" w:type="dxa"/>
            <w:vMerge/>
          </w:tcPr>
          <w:p w14:paraId="40301519" w14:textId="77777777" w:rsidR="00AE1B78" w:rsidRDefault="00AE1B78" w:rsidP="00AE1B78">
            <w:pPr>
              <w:rPr>
                <w:sz w:val="24"/>
                <w:szCs w:val="24"/>
              </w:rPr>
            </w:pPr>
          </w:p>
        </w:tc>
        <w:tc>
          <w:tcPr>
            <w:tcW w:w="4279" w:type="dxa"/>
            <w:tcBorders>
              <w:right w:val="single" w:sz="4" w:space="0" w:color="auto"/>
            </w:tcBorders>
          </w:tcPr>
          <w:p w14:paraId="0FA63F8B" w14:textId="77777777" w:rsidR="00AE1B78" w:rsidRDefault="00AE1B78" w:rsidP="00AE1B78">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77E07AB4" w14:textId="26774917" w:rsidR="00AE1B78" w:rsidRPr="00110F89" w:rsidRDefault="00AE1B78" w:rsidP="00AE1B78">
            <w:pPr>
              <w:cnfStyle w:val="000000000000" w:firstRow="0" w:lastRow="0" w:firstColumn="0" w:lastColumn="0" w:oddVBand="0" w:evenVBand="0" w:oddHBand="0" w:evenHBand="0" w:firstRowFirstColumn="0" w:firstRowLastColumn="0" w:lastRowFirstColumn="0" w:lastRowLastColumn="0"/>
              <w:rPr>
                <w:sz w:val="24"/>
                <w:szCs w:val="24"/>
              </w:rPr>
            </w:pPr>
            <w:ins w:id="489" w:author="MATTIA CAPRIO" w:date="2020-11-23T22:31:00Z">
              <w:r w:rsidRPr="001114B7">
                <w:rPr>
                  <w:sz w:val="24"/>
                  <w:szCs w:val="24"/>
                </w:rPr>
                <w:t xml:space="preserve">4. </w:t>
              </w:r>
              <w:r>
                <w:rPr>
                  <w:sz w:val="24"/>
                  <w:szCs w:val="24"/>
                </w:rPr>
                <w:t>I</w:t>
              </w:r>
              <w:r w:rsidRPr="001114B7">
                <w:rPr>
                  <w:sz w:val="24"/>
                  <w:szCs w:val="24"/>
                </w:rPr>
                <w:t xml:space="preserve">l sistema gli mostra una pagina con un form per aggiungere </w:t>
              </w:r>
              <w:r>
                <w:rPr>
                  <w:sz w:val="24"/>
                  <w:szCs w:val="24"/>
                </w:rPr>
                <w:t>il nuovo consulente</w:t>
              </w:r>
              <w:r w:rsidRPr="001114B7">
                <w:rPr>
                  <w:sz w:val="24"/>
                  <w:szCs w:val="24"/>
                </w:rPr>
                <w:t>.</w:t>
              </w:r>
            </w:ins>
            <w:del w:id="490" w:author="MATTIA CAPRIO" w:date="2020-11-23T22:31:00Z">
              <w:r w:rsidDel="008B2D26">
                <w:rPr>
                  <w:sz w:val="24"/>
                  <w:szCs w:val="24"/>
                </w:rPr>
                <w:delText xml:space="preserve">4. </w:delText>
              </w:r>
              <w:r w:rsidRPr="00110F89" w:rsidDel="008B2D26">
                <w:rPr>
                  <w:sz w:val="24"/>
                  <w:szCs w:val="24"/>
                </w:rPr>
                <w:delText>Il sistema gli restituisce la pagina dove è presente un form per l’aggiunta di un nuovo consulente.</w:delText>
              </w:r>
            </w:del>
          </w:p>
        </w:tc>
      </w:tr>
      <w:tr w:rsidR="00110F89" w14:paraId="671525C4" w14:textId="77777777" w:rsidTr="00F761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468C3C6B" w14:textId="77777777" w:rsidR="00110F89" w:rsidRDefault="00110F89" w:rsidP="00991971">
            <w:pPr>
              <w:rPr>
                <w:sz w:val="24"/>
                <w:szCs w:val="24"/>
              </w:rPr>
            </w:pPr>
          </w:p>
        </w:tc>
        <w:tc>
          <w:tcPr>
            <w:tcW w:w="4279" w:type="dxa"/>
            <w:tcBorders>
              <w:right w:val="single" w:sz="4" w:space="0" w:color="auto"/>
            </w:tcBorders>
          </w:tcPr>
          <w:p w14:paraId="0CF6A51F" w14:textId="52C4199F" w:rsidR="00110F89" w:rsidRPr="00110F89" w:rsidRDefault="00110F89" w:rsidP="00110F8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5. </w:t>
            </w:r>
            <w:r w:rsidRPr="00110F89">
              <w:rPr>
                <w:sz w:val="24"/>
                <w:szCs w:val="24"/>
              </w:rPr>
              <w:t xml:space="preserve">Giovanni compila il form inserendo: nome, cognome, matricola, e-mail, password e conferma password e infine clicca su </w:t>
            </w:r>
            <w:ins w:id="491" w:author="MATTIA CAPRIO" w:date="2020-11-23T22:31:00Z">
              <w:r w:rsidR="00AE1B78">
                <w:rPr>
                  <w:sz w:val="24"/>
                  <w:szCs w:val="24"/>
                </w:rPr>
                <w:t>“</w:t>
              </w:r>
            </w:ins>
            <w:del w:id="492" w:author="MATTIA CAPRIO" w:date="2020-11-23T22:31:00Z">
              <w:r w:rsidRPr="00110F89" w:rsidDel="00AE1B78">
                <w:rPr>
                  <w:sz w:val="24"/>
                  <w:szCs w:val="24"/>
                </w:rPr>
                <w:delText>a</w:delText>
              </w:r>
            </w:del>
            <w:ins w:id="493" w:author="MATTIA CAPRIO" w:date="2020-11-23T22:31:00Z">
              <w:r w:rsidR="00AE1B78">
                <w:rPr>
                  <w:sz w:val="24"/>
                  <w:szCs w:val="24"/>
                </w:rPr>
                <w:t>A</w:t>
              </w:r>
            </w:ins>
            <w:r w:rsidRPr="00110F89">
              <w:rPr>
                <w:sz w:val="24"/>
                <w:szCs w:val="24"/>
              </w:rPr>
              <w:t>ggiungi</w:t>
            </w:r>
            <w:del w:id="494" w:author="MATTIA CAPRIO" w:date="2020-11-23T22:31:00Z">
              <w:r w:rsidRPr="00110F89" w:rsidDel="00AE1B78">
                <w:rPr>
                  <w:sz w:val="24"/>
                  <w:szCs w:val="24"/>
                </w:rPr>
                <w:delText xml:space="preserve"> </w:delText>
              </w:r>
            </w:del>
            <w:ins w:id="495" w:author="MATTIA CAPRIO" w:date="2020-11-23T22:31:00Z">
              <w:r w:rsidR="00AE1B78">
                <w:rPr>
                  <w:sz w:val="24"/>
                  <w:szCs w:val="24"/>
                </w:rPr>
                <w:t>”</w:t>
              </w:r>
            </w:ins>
            <w:del w:id="496" w:author="MATTIA CAPRIO" w:date="2020-11-23T22:31:00Z">
              <w:r w:rsidRPr="00110F89" w:rsidDel="00AE1B78">
                <w:rPr>
                  <w:sz w:val="24"/>
                  <w:szCs w:val="24"/>
                </w:rPr>
                <w:delText>consulente</w:delText>
              </w:r>
            </w:del>
            <w:r w:rsidRPr="00110F89">
              <w:rPr>
                <w:sz w:val="24"/>
                <w:szCs w:val="24"/>
              </w:rPr>
              <w:t>.</w:t>
            </w:r>
          </w:p>
        </w:tc>
        <w:tc>
          <w:tcPr>
            <w:tcW w:w="4510" w:type="dxa"/>
            <w:tcBorders>
              <w:left w:val="single" w:sz="4" w:space="0" w:color="auto"/>
            </w:tcBorders>
          </w:tcPr>
          <w:p w14:paraId="6D295E57" w14:textId="77777777" w:rsidR="00110F89" w:rsidRPr="004645A5" w:rsidRDefault="00110F89"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AE1B78" w14:paraId="2018738D" w14:textId="77777777" w:rsidTr="00F7614A">
        <w:trPr>
          <w:ins w:id="497" w:author="MATTIA CAPRIO" w:date="2020-11-23T22:31:00Z"/>
        </w:trPr>
        <w:tc>
          <w:tcPr>
            <w:cnfStyle w:val="001000000000" w:firstRow="0" w:lastRow="0" w:firstColumn="1" w:lastColumn="0" w:oddVBand="0" w:evenVBand="0" w:oddHBand="0" w:evenHBand="0" w:firstRowFirstColumn="0" w:firstRowLastColumn="0" w:lastRowFirstColumn="0" w:lastRowLastColumn="0"/>
            <w:tcW w:w="1838" w:type="dxa"/>
            <w:vMerge/>
          </w:tcPr>
          <w:p w14:paraId="50772851" w14:textId="77777777" w:rsidR="00AE1B78" w:rsidRDefault="00AE1B78" w:rsidP="00AE1B78">
            <w:pPr>
              <w:rPr>
                <w:ins w:id="498" w:author="MATTIA CAPRIO" w:date="2020-11-23T22:31:00Z"/>
                <w:sz w:val="24"/>
                <w:szCs w:val="24"/>
              </w:rPr>
            </w:pPr>
          </w:p>
        </w:tc>
        <w:tc>
          <w:tcPr>
            <w:tcW w:w="4279" w:type="dxa"/>
            <w:tcBorders>
              <w:right w:val="single" w:sz="4" w:space="0" w:color="auto"/>
            </w:tcBorders>
          </w:tcPr>
          <w:p w14:paraId="065287D1" w14:textId="77777777" w:rsidR="00AE1B78" w:rsidRDefault="00AE1B78" w:rsidP="00AE1B78">
            <w:pPr>
              <w:cnfStyle w:val="000000000000" w:firstRow="0" w:lastRow="0" w:firstColumn="0" w:lastColumn="0" w:oddVBand="0" w:evenVBand="0" w:oddHBand="0" w:evenHBand="0" w:firstRowFirstColumn="0" w:firstRowLastColumn="0" w:lastRowFirstColumn="0" w:lastRowLastColumn="0"/>
              <w:rPr>
                <w:ins w:id="499" w:author="MATTIA CAPRIO" w:date="2020-11-23T22:31:00Z"/>
                <w:sz w:val="24"/>
                <w:szCs w:val="24"/>
              </w:rPr>
            </w:pPr>
          </w:p>
        </w:tc>
        <w:tc>
          <w:tcPr>
            <w:tcW w:w="4510" w:type="dxa"/>
            <w:tcBorders>
              <w:left w:val="single" w:sz="4" w:space="0" w:color="auto"/>
            </w:tcBorders>
          </w:tcPr>
          <w:p w14:paraId="27310EFB" w14:textId="3BB0CDCA" w:rsidR="00AE1B78" w:rsidRPr="004645A5" w:rsidRDefault="00AE1B78" w:rsidP="00AE1B78">
            <w:pPr>
              <w:cnfStyle w:val="000000000000" w:firstRow="0" w:lastRow="0" w:firstColumn="0" w:lastColumn="0" w:oddVBand="0" w:evenVBand="0" w:oddHBand="0" w:evenHBand="0" w:firstRowFirstColumn="0" w:firstRowLastColumn="0" w:lastRowFirstColumn="0" w:lastRowLastColumn="0"/>
              <w:rPr>
                <w:ins w:id="500" w:author="MATTIA CAPRIO" w:date="2020-11-23T22:31:00Z"/>
                <w:sz w:val="24"/>
                <w:szCs w:val="24"/>
              </w:rPr>
            </w:pPr>
            <w:ins w:id="501" w:author="MATTIA CAPRIO" w:date="2020-11-23T22:31:00Z">
              <w:r>
                <w:rPr>
                  <w:sz w:val="24"/>
                  <w:szCs w:val="24"/>
                </w:rPr>
                <w:t>6. I</w:t>
              </w:r>
              <w:r w:rsidRPr="001114B7">
                <w:rPr>
                  <w:sz w:val="24"/>
                  <w:szCs w:val="24"/>
                </w:rPr>
                <w:t xml:space="preserve">l sistema aggiunge </w:t>
              </w:r>
            </w:ins>
            <w:ins w:id="502" w:author="MATTIA CAPRIO" w:date="2020-11-23T22:32:00Z">
              <w:r>
                <w:rPr>
                  <w:sz w:val="24"/>
                  <w:szCs w:val="24"/>
                </w:rPr>
                <w:t>il nuovo consulente</w:t>
              </w:r>
            </w:ins>
            <w:ins w:id="503" w:author="MATTIA CAPRIO" w:date="2020-11-23T22:31:00Z">
              <w:r>
                <w:rPr>
                  <w:sz w:val="24"/>
                  <w:szCs w:val="24"/>
                </w:rPr>
                <w:t xml:space="preserve"> e</w:t>
              </w:r>
              <w:r w:rsidRPr="001114B7">
                <w:rPr>
                  <w:sz w:val="24"/>
                  <w:szCs w:val="24"/>
                </w:rPr>
                <w:t xml:space="preserve"> reindirizza Giovanni alla pagina “Home”</w:t>
              </w:r>
              <w:r>
                <w:rPr>
                  <w:sz w:val="24"/>
                  <w:szCs w:val="24"/>
                </w:rPr>
                <w:t xml:space="preserve"> della piattaforma notificando a Giovanni </w:t>
              </w:r>
              <w:r w:rsidRPr="001C52BB">
                <w:rPr>
                  <w:sz w:val="24"/>
                  <w:szCs w:val="24"/>
                </w:rPr>
                <w:t xml:space="preserve">un messaggio </w:t>
              </w:r>
              <w:r>
                <w:rPr>
                  <w:sz w:val="24"/>
                  <w:szCs w:val="24"/>
                </w:rPr>
                <w:t>di successo dell’azione</w:t>
              </w:r>
              <w:r w:rsidRPr="001114B7" w:rsidDel="005F11A9">
                <w:rPr>
                  <w:sz w:val="24"/>
                  <w:szCs w:val="24"/>
                </w:rPr>
                <w:t xml:space="preserve"> </w:t>
              </w:r>
              <w:r>
                <w:rPr>
                  <w:sz w:val="24"/>
                  <w:szCs w:val="24"/>
                </w:rPr>
                <w:t>svolta</w:t>
              </w:r>
              <w:r w:rsidRPr="001114B7">
                <w:rPr>
                  <w:sz w:val="24"/>
                  <w:szCs w:val="24"/>
                </w:rPr>
                <w:t>.</w:t>
              </w:r>
            </w:ins>
          </w:p>
        </w:tc>
      </w:tr>
      <w:tr w:rsidR="00AE1B78" w14:paraId="23583474" w14:textId="77777777" w:rsidTr="00F7614A">
        <w:trPr>
          <w:cnfStyle w:val="000000100000" w:firstRow="0" w:lastRow="0" w:firstColumn="0" w:lastColumn="0" w:oddVBand="0" w:evenVBand="0" w:oddHBand="1" w:evenHBand="0" w:firstRowFirstColumn="0" w:firstRowLastColumn="0" w:lastRowFirstColumn="0" w:lastRowLastColumn="0"/>
          <w:trHeight w:val="1161"/>
        </w:trPr>
        <w:tc>
          <w:tcPr>
            <w:cnfStyle w:val="001000000000" w:firstRow="0" w:lastRow="0" w:firstColumn="1" w:lastColumn="0" w:oddVBand="0" w:evenVBand="0" w:oddHBand="0" w:evenHBand="0" w:firstRowFirstColumn="0" w:firstRowLastColumn="0" w:lastRowFirstColumn="0" w:lastRowLastColumn="0"/>
            <w:tcW w:w="1838" w:type="dxa"/>
            <w:vMerge/>
          </w:tcPr>
          <w:p w14:paraId="3156BB47" w14:textId="77777777" w:rsidR="00AE1B78" w:rsidRDefault="00AE1B78" w:rsidP="00AE1B78">
            <w:pPr>
              <w:rPr>
                <w:sz w:val="24"/>
                <w:szCs w:val="24"/>
              </w:rPr>
            </w:pPr>
          </w:p>
        </w:tc>
        <w:tc>
          <w:tcPr>
            <w:tcW w:w="4279" w:type="dxa"/>
            <w:tcBorders>
              <w:right w:val="single" w:sz="4" w:space="0" w:color="auto"/>
            </w:tcBorders>
          </w:tcPr>
          <w:p w14:paraId="675B5BEC" w14:textId="555C7951" w:rsidR="00AE1B78" w:rsidRPr="00AE1B78"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Change w:id="504" w:author="MATTIA CAPRIO" w:date="2020-11-23T22:31:00Z">
                  <w:rPr/>
                </w:rPrChange>
              </w:rPr>
              <w:pPrChange w:id="505" w:author="MATTIA CAPRIO" w:date="2020-11-23T22:31:00Z">
                <w:pPr>
                  <w:pStyle w:val="Paragrafoelenco"/>
                  <w:framePr w:hSpace="141" w:wrap="around" w:vAnchor="text" w:hAnchor="margin" w:y="34"/>
                  <w:cnfStyle w:val="000000100000" w:firstRow="0" w:lastRow="0" w:firstColumn="0" w:lastColumn="0" w:oddVBand="0" w:evenVBand="0" w:oddHBand="1" w:evenHBand="0" w:firstRowFirstColumn="0" w:firstRowLastColumn="0" w:lastRowFirstColumn="0" w:lastRowLastColumn="0"/>
                </w:pPr>
              </w:pPrChange>
            </w:pPr>
            <w:ins w:id="506" w:author="MATTIA CAPRIO" w:date="2020-11-23T22:31:00Z">
              <w:r w:rsidRPr="00AE1B78">
                <w:rPr>
                  <w:sz w:val="24"/>
                  <w:szCs w:val="24"/>
                  <w:rPrChange w:id="507" w:author="MATTIA CAPRIO" w:date="2020-11-23T22:31:00Z">
                    <w:rPr/>
                  </w:rPrChange>
                </w:rPr>
                <w:t>7. Giovanni  prende visione del successo dell’azione compiuta.</w:t>
              </w:r>
            </w:ins>
          </w:p>
        </w:tc>
        <w:tc>
          <w:tcPr>
            <w:tcW w:w="4510" w:type="dxa"/>
            <w:tcBorders>
              <w:left w:val="single" w:sz="4" w:space="0" w:color="auto"/>
            </w:tcBorders>
          </w:tcPr>
          <w:p w14:paraId="36E2515D" w14:textId="3A2D51F0" w:rsidR="00AE1B78" w:rsidRPr="00110F89" w:rsidRDefault="00AE1B78" w:rsidP="00AE1B78">
            <w:pPr>
              <w:cnfStyle w:val="000000100000" w:firstRow="0" w:lastRow="0" w:firstColumn="0" w:lastColumn="0" w:oddVBand="0" w:evenVBand="0" w:oddHBand="1" w:evenHBand="0" w:firstRowFirstColumn="0" w:firstRowLastColumn="0" w:lastRowFirstColumn="0" w:lastRowLastColumn="0"/>
              <w:rPr>
                <w:sz w:val="24"/>
                <w:szCs w:val="24"/>
              </w:rPr>
            </w:pPr>
            <w:del w:id="508" w:author="MATTIA CAPRIO" w:date="2020-11-23T22:31:00Z">
              <w:r w:rsidDel="006B1B3E">
                <w:rPr>
                  <w:sz w:val="24"/>
                  <w:szCs w:val="24"/>
                </w:rPr>
                <w:delText xml:space="preserve">6. </w:delText>
              </w:r>
              <w:r w:rsidRPr="00110F89" w:rsidDel="006B1B3E">
                <w:rPr>
                  <w:sz w:val="24"/>
                  <w:szCs w:val="24"/>
                </w:rPr>
                <w:delText>Il sistema crea il nuovo account consulente e reindirizza Giovanni alla pagina “Home”.</w:delText>
              </w:r>
            </w:del>
          </w:p>
        </w:tc>
      </w:tr>
    </w:tbl>
    <w:p w14:paraId="5154895F" w14:textId="5F5429EA" w:rsidR="00110F89" w:rsidRDefault="00110F89" w:rsidP="001114B7">
      <w:pPr>
        <w:tabs>
          <w:tab w:val="left" w:pos="2694"/>
        </w:tabs>
        <w:rPr>
          <w:b/>
          <w:bCs/>
          <w:sz w:val="28"/>
          <w:szCs w:val="28"/>
        </w:rPr>
      </w:pPr>
    </w:p>
    <w:p w14:paraId="3AD8F0F7" w14:textId="2FA11058" w:rsidR="00F7614A" w:rsidRDefault="00F7614A" w:rsidP="001114B7">
      <w:pPr>
        <w:tabs>
          <w:tab w:val="left" w:pos="2694"/>
        </w:tabs>
        <w:rPr>
          <w:b/>
          <w:bCs/>
          <w:sz w:val="28"/>
          <w:szCs w:val="28"/>
        </w:rPr>
      </w:pPr>
    </w:p>
    <w:p w14:paraId="50FCC6ED" w14:textId="0C684C77" w:rsidR="00F7614A" w:rsidRDefault="00F7614A" w:rsidP="001114B7">
      <w:pPr>
        <w:tabs>
          <w:tab w:val="left" w:pos="2694"/>
        </w:tabs>
        <w:rPr>
          <w:b/>
          <w:bCs/>
          <w:sz w:val="28"/>
          <w:szCs w:val="28"/>
        </w:rPr>
      </w:pPr>
    </w:p>
    <w:p w14:paraId="184A26F5" w14:textId="6FC5418B" w:rsidR="00F7614A" w:rsidRDefault="00F7614A" w:rsidP="001114B7">
      <w:pPr>
        <w:tabs>
          <w:tab w:val="left" w:pos="2694"/>
        </w:tabs>
        <w:rPr>
          <w:b/>
          <w:bCs/>
          <w:sz w:val="28"/>
          <w:szCs w:val="28"/>
        </w:rPr>
      </w:pPr>
    </w:p>
    <w:p w14:paraId="7D7068B4" w14:textId="5C6DC14B" w:rsidR="00F7614A" w:rsidRDefault="00F7614A" w:rsidP="001114B7">
      <w:pPr>
        <w:tabs>
          <w:tab w:val="left" w:pos="2694"/>
        </w:tabs>
        <w:rPr>
          <w:b/>
          <w:bCs/>
          <w:sz w:val="28"/>
          <w:szCs w:val="28"/>
        </w:rPr>
      </w:pPr>
    </w:p>
    <w:p w14:paraId="799D367B" w14:textId="1F3FFD87" w:rsidR="00F7614A" w:rsidRDefault="00F7614A" w:rsidP="001114B7">
      <w:pPr>
        <w:tabs>
          <w:tab w:val="left" w:pos="2694"/>
        </w:tabs>
        <w:rPr>
          <w:b/>
          <w:bCs/>
          <w:sz w:val="28"/>
          <w:szCs w:val="28"/>
        </w:rPr>
      </w:pPr>
    </w:p>
    <w:p w14:paraId="74EDECCC" w14:textId="66A23642" w:rsidR="00F7614A" w:rsidRDefault="00F7614A" w:rsidP="001114B7">
      <w:pPr>
        <w:tabs>
          <w:tab w:val="left" w:pos="2694"/>
        </w:tabs>
        <w:rPr>
          <w:b/>
          <w:bCs/>
          <w:sz w:val="28"/>
          <w:szCs w:val="28"/>
        </w:rPr>
      </w:pPr>
    </w:p>
    <w:p w14:paraId="78086E65" w14:textId="76801286" w:rsidR="00F7614A" w:rsidRDefault="00F7614A" w:rsidP="001114B7">
      <w:pPr>
        <w:tabs>
          <w:tab w:val="left" w:pos="2694"/>
        </w:tabs>
        <w:rPr>
          <w:b/>
          <w:bCs/>
          <w:sz w:val="28"/>
          <w:szCs w:val="28"/>
        </w:rPr>
      </w:pPr>
    </w:p>
    <w:p w14:paraId="2A538602" w14:textId="6148C0C8" w:rsidR="00F7614A" w:rsidRDefault="00F7614A" w:rsidP="001114B7">
      <w:pPr>
        <w:tabs>
          <w:tab w:val="left" w:pos="2694"/>
        </w:tabs>
        <w:rPr>
          <w:b/>
          <w:bCs/>
          <w:sz w:val="28"/>
          <w:szCs w:val="28"/>
        </w:rPr>
      </w:pPr>
    </w:p>
    <w:p w14:paraId="3F18B27D" w14:textId="31844C96" w:rsidR="00F7614A" w:rsidRDefault="00F7614A" w:rsidP="001114B7">
      <w:pPr>
        <w:tabs>
          <w:tab w:val="left" w:pos="2694"/>
        </w:tabs>
        <w:rPr>
          <w:b/>
          <w:bCs/>
          <w:sz w:val="28"/>
          <w:szCs w:val="28"/>
        </w:rPr>
      </w:pPr>
    </w:p>
    <w:p w14:paraId="3B7AF4E7" w14:textId="771216A9" w:rsidR="00F7614A" w:rsidDel="00AE1B78" w:rsidRDefault="00F7614A" w:rsidP="001114B7">
      <w:pPr>
        <w:tabs>
          <w:tab w:val="left" w:pos="2694"/>
        </w:tabs>
        <w:rPr>
          <w:del w:id="509" w:author="MATTIA CAPRIO" w:date="2020-11-23T22:32:00Z"/>
          <w:b/>
          <w:bCs/>
          <w:sz w:val="28"/>
          <w:szCs w:val="28"/>
        </w:rPr>
      </w:pPr>
    </w:p>
    <w:p w14:paraId="0BFC3BF2" w14:textId="669471C7" w:rsidR="00F7614A" w:rsidDel="00AE1B78" w:rsidRDefault="00F7614A" w:rsidP="001114B7">
      <w:pPr>
        <w:tabs>
          <w:tab w:val="left" w:pos="2694"/>
        </w:tabs>
        <w:rPr>
          <w:del w:id="510" w:author="MATTIA CAPRIO" w:date="2020-11-23T22:32:00Z"/>
          <w:b/>
          <w:bCs/>
          <w:sz w:val="28"/>
          <w:szCs w:val="28"/>
        </w:rPr>
      </w:pPr>
    </w:p>
    <w:p w14:paraId="67DDC857" w14:textId="425BA4C5" w:rsidR="00F7614A" w:rsidDel="00AE1B78" w:rsidRDefault="00F7614A" w:rsidP="001114B7">
      <w:pPr>
        <w:tabs>
          <w:tab w:val="left" w:pos="2694"/>
        </w:tabs>
        <w:rPr>
          <w:del w:id="511" w:author="MATTIA CAPRIO" w:date="2020-11-23T22:32:00Z"/>
          <w:b/>
          <w:bCs/>
          <w:sz w:val="28"/>
          <w:szCs w:val="28"/>
        </w:rPr>
      </w:pPr>
    </w:p>
    <w:p w14:paraId="27262E11" w14:textId="7EC203E2" w:rsidR="00F7614A" w:rsidRDefault="00F7614A" w:rsidP="001114B7">
      <w:pPr>
        <w:tabs>
          <w:tab w:val="left" w:pos="2694"/>
        </w:tabs>
        <w:rPr>
          <w:b/>
          <w:bCs/>
          <w:sz w:val="28"/>
          <w:szCs w:val="28"/>
        </w:rPr>
      </w:pPr>
    </w:p>
    <w:tbl>
      <w:tblPr>
        <w:tblStyle w:val="Tabellagriglia5scura-colore1"/>
        <w:tblW w:w="10627" w:type="dxa"/>
        <w:tblLook w:val="04A0" w:firstRow="1" w:lastRow="0" w:firstColumn="1" w:lastColumn="0" w:noHBand="0" w:noVBand="1"/>
      </w:tblPr>
      <w:tblGrid>
        <w:gridCol w:w="1838"/>
        <w:gridCol w:w="4279"/>
        <w:gridCol w:w="4510"/>
      </w:tblGrid>
      <w:tr w:rsidR="00F7614A" w14:paraId="4246C518" w14:textId="77777777" w:rsidTr="009919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1564F38" w14:textId="77777777" w:rsidR="00F7614A" w:rsidRDefault="00F7614A" w:rsidP="00991971">
            <w:pPr>
              <w:rPr>
                <w:sz w:val="24"/>
                <w:szCs w:val="24"/>
              </w:rPr>
            </w:pPr>
            <w:bookmarkStart w:id="512" w:name="_Hlk55998502"/>
            <w:r>
              <w:rPr>
                <w:sz w:val="24"/>
                <w:szCs w:val="24"/>
              </w:rPr>
              <w:lastRenderedPageBreak/>
              <w:t>Nome Scenario</w:t>
            </w:r>
          </w:p>
        </w:tc>
        <w:tc>
          <w:tcPr>
            <w:tcW w:w="8789" w:type="dxa"/>
            <w:gridSpan w:val="2"/>
          </w:tcPr>
          <w:p w14:paraId="172A0677" w14:textId="77777777" w:rsidR="00F7614A" w:rsidRDefault="00F7614A"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SUC_EliminazioneAuto</w:t>
            </w:r>
          </w:p>
        </w:tc>
      </w:tr>
      <w:tr w:rsidR="00F7614A" w14:paraId="6CB75C10"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003F699" w14:textId="77777777" w:rsidR="00F7614A" w:rsidRDefault="00F7614A" w:rsidP="00991971">
            <w:pPr>
              <w:rPr>
                <w:sz w:val="24"/>
                <w:szCs w:val="24"/>
              </w:rPr>
            </w:pPr>
            <w:r>
              <w:rPr>
                <w:sz w:val="24"/>
                <w:szCs w:val="24"/>
              </w:rPr>
              <w:t>Attore</w:t>
            </w:r>
          </w:p>
        </w:tc>
        <w:tc>
          <w:tcPr>
            <w:tcW w:w="8789" w:type="dxa"/>
            <w:gridSpan w:val="2"/>
          </w:tcPr>
          <w:p w14:paraId="23180CFF" w14:textId="1D7C9EE1" w:rsidR="00F7614A" w:rsidRDefault="00F7614A"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F7614A" w14:paraId="2DA72062"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val="restart"/>
          </w:tcPr>
          <w:p w14:paraId="5153D250" w14:textId="77777777" w:rsidR="00F7614A" w:rsidRDefault="00F7614A" w:rsidP="00991971">
            <w:pPr>
              <w:rPr>
                <w:sz w:val="24"/>
                <w:szCs w:val="24"/>
              </w:rPr>
            </w:pPr>
            <w:r>
              <w:rPr>
                <w:sz w:val="24"/>
                <w:szCs w:val="24"/>
              </w:rPr>
              <w:t>Flusso di Eventi</w:t>
            </w:r>
          </w:p>
        </w:tc>
        <w:tc>
          <w:tcPr>
            <w:tcW w:w="4279" w:type="dxa"/>
            <w:tcBorders>
              <w:right w:val="single" w:sz="4" w:space="0" w:color="auto"/>
            </w:tcBorders>
          </w:tcPr>
          <w:p w14:paraId="17B834AF" w14:textId="77777777" w:rsidR="00F7614A" w:rsidRPr="00535DFE" w:rsidRDefault="00F7614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
          <w:p w14:paraId="10C9ED73" w14:textId="77777777" w:rsidR="00F7614A" w:rsidRPr="00535DFE" w:rsidRDefault="00F7614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F7614A" w14:paraId="4102A888"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7F920DA3" w14:textId="77777777" w:rsidR="00F7614A" w:rsidRDefault="00F7614A" w:rsidP="00991971">
            <w:pPr>
              <w:rPr>
                <w:sz w:val="24"/>
                <w:szCs w:val="24"/>
              </w:rPr>
            </w:pPr>
          </w:p>
        </w:tc>
        <w:tc>
          <w:tcPr>
            <w:tcW w:w="4279" w:type="dxa"/>
            <w:tcBorders>
              <w:right w:val="single" w:sz="4" w:space="0" w:color="auto"/>
            </w:tcBorders>
          </w:tcPr>
          <w:p w14:paraId="212235B4"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A31EFF">
              <w:rPr>
                <w:sz w:val="24"/>
                <w:szCs w:val="24"/>
              </w:rPr>
              <w:t>Giovanni è un amministratore della piattaforma EasyLease, che deve eliminare una BMW Serie 1 dal catalogo delle auto disponibili.</w:t>
            </w:r>
          </w:p>
          <w:p w14:paraId="30F5F774" w14:textId="4228D5D2" w:rsidR="00F7614A" w:rsidRDefault="00F7614A" w:rsidP="0038271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U</w:t>
            </w:r>
            <w:r w:rsidRPr="00A31EFF">
              <w:rPr>
                <w:sz w:val="24"/>
                <w:szCs w:val="24"/>
              </w:rPr>
              <w:t>sando le sue credenziali da amministratore, accede alla</w:t>
            </w:r>
            <w:r w:rsidR="0038271A">
              <w:rPr>
                <w:sz w:val="24"/>
                <w:szCs w:val="24"/>
              </w:rPr>
              <w:t xml:space="preserve"> piattaforma.</w:t>
            </w:r>
          </w:p>
        </w:tc>
        <w:tc>
          <w:tcPr>
            <w:tcW w:w="4510" w:type="dxa"/>
            <w:tcBorders>
              <w:left w:val="single" w:sz="4" w:space="0" w:color="auto"/>
            </w:tcBorders>
          </w:tcPr>
          <w:p w14:paraId="6722E6F1"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49B02124"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25C28826" w14:textId="77777777" w:rsidR="00F7614A" w:rsidRDefault="00F7614A" w:rsidP="00991971">
            <w:pPr>
              <w:rPr>
                <w:sz w:val="24"/>
                <w:szCs w:val="24"/>
              </w:rPr>
            </w:pPr>
          </w:p>
        </w:tc>
        <w:tc>
          <w:tcPr>
            <w:tcW w:w="4279" w:type="dxa"/>
            <w:tcBorders>
              <w:right w:val="single" w:sz="4" w:space="0" w:color="auto"/>
            </w:tcBorders>
          </w:tcPr>
          <w:p w14:paraId="32EDEC4D"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6C8F1F49" w14:textId="57C2F38B"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w:t>
            </w:r>
            <w:del w:id="513" w:author="MATTIA CAPRIO" w:date="2020-11-23T22:32:00Z">
              <w:r w:rsidRPr="00110F89" w:rsidDel="00AE1B78">
                <w:rPr>
                  <w:sz w:val="24"/>
                  <w:szCs w:val="24"/>
                </w:rPr>
                <w:delText xml:space="preserve">della sezione della piattaforma riservata agli amministratori, nella quale sono presenti alcune funzionalità del sistema tra cui </w:delText>
              </w:r>
              <w:r w:rsidDel="00AE1B78">
                <w:rPr>
                  <w:sz w:val="24"/>
                  <w:szCs w:val="24"/>
                </w:rPr>
                <w:delText>l</w:delText>
              </w:r>
              <w:r w:rsidR="0038271A" w:rsidDel="00AE1B78">
                <w:rPr>
                  <w:sz w:val="24"/>
                  <w:szCs w:val="24"/>
                </w:rPr>
                <w:delText>a ricerca di un’auto</w:delText>
              </w:r>
            </w:del>
            <w:ins w:id="514" w:author="MATTIA CAPRIO" w:date="2020-11-23T22:32:00Z">
              <w:r w:rsidR="00AE1B78">
                <w:rPr>
                  <w:sz w:val="24"/>
                  <w:szCs w:val="24"/>
                </w:rPr>
                <w:t>della piattaforma</w:t>
              </w:r>
            </w:ins>
            <w:r w:rsidRPr="00110F89">
              <w:rPr>
                <w:sz w:val="24"/>
                <w:szCs w:val="24"/>
              </w:rPr>
              <w:t>.</w:t>
            </w:r>
          </w:p>
        </w:tc>
      </w:tr>
      <w:tr w:rsidR="0038271A" w14:paraId="655F083F"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322779FA" w14:textId="77777777" w:rsidR="0038271A" w:rsidRDefault="0038271A" w:rsidP="00991971">
            <w:pPr>
              <w:rPr>
                <w:sz w:val="24"/>
                <w:szCs w:val="24"/>
              </w:rPr>
            </w:pPr>
          </w:p>
        </w:tc>
        <w:tc>
          <w:tcPr>
            <w:tcW w:w="4279" w:type="dxa"/>
            <w:tcBorders>
              <w:right w:val="single" w:sz="4" w:space="0" w:color="auto"/>
            </w:tcBorders>
          </w:tcPr>
          <w:p w14:paraId="2F7F3CF8" w14:textId="4F4013FB"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commentRangeStart w:id="515"/>
            <w:r>
              <w:rPr>
                <w:sz w:val="24"/>
                <w:szCs w:val="24"/>
              </w:rPr>
              <w:t>3. Giovanni Ricerca la BMW Serie 1 che vuole eliminare.</w:t>
            </w:r>
            <w:commentRangeEnd w:id="515"/>
            <w:r w:rsidR="008F3293">
              <w:rPr>
                <w:rStyle w:val="Rimandocommento"/>
              </w:rPr>
              <w:commentReference w:id="515"/>
            </w:r>
          </w:p>
        </w:tc>
        <w:tc>
          <w:tcPr>
            <w:tcW w:w="4510" w:type="dxa"/>
            <w:tcBorders>
              <w:left w:val="single" w:sz="4" w:space="0" w:color="auto"/>
            </w:tcBorders>
          </w:tcPr>
          <w:p w14:paraId="3F52C512"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1A390166"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1E084259" w14:textId="77777777" w:rsidR="00F7614A" w:rsidRDefault="00F7614A" w:rsidP="00991971">
            <w:pPr>
              <w:rPr>
                <w:sz w:val="24"/>
                <w:szCs w:val="24"/>
              </w:rPr>
            </w:pPr>
          </w:p>
        </w:tc>
        <w:tc>
          <w:tcPr>
            <w:tcW w:w="4279" w:type="dxa"/>
            <w:tcBorders>
              <w:right w:val="single" w:sz="4" w:space="0" w:color="auto"/>
            </w:tcBorders>
          </w:tcPr>
          <w:p w14:paraId="3DE61B1C"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3FAAE5A7" w14:textId="4424D711" w:rsidR="00F7614A" w:rsidRPr="00224ED2"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F7614A">
              <w:rPr>
                <w:sz w:val="24"/>
                <w:szCs w:val="24"/>
              </w:rPr>
              <w:t xml:space="preserve">. </w:t>
            </w:r>
            <w:r w:rsidR="00F7614A" w:rsidRPr="00224ED2">
              <w:rPr>
                <w:sz w:val="24"/>
                <w:szCs w:val="24"/>
              </w:rPr>
              <w:t>Il sistema restituisce a Giovanni la pagina relativa all’auto ricercata</w:t>
            </w:r>
            <w:ins w:id="516" w:author="MATTIA CAPRIO" w:date="2020-11-23T22:35:00Z">
              <w:r w:rsidR="008F3293">
                <w:rPr>
                  <w:sz w:val="24"/>
                  <w:szCs w:val="24"/>
                </w:rPr>
                <w:t>.</w:t>
              </w:r>
            </w:ins>
          </w:p>
        </w:tc>
      </w:tr>
      <w:tr w:rsidR="00F7614A" w14:paraId="0F220780"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7F775B5" w14:textId="77777777" w:rsidR="00F7614A" w:rsidRDefault="00F7614A" w:rsidP="00991971">
            <w:pPr>
              <w:rPr>
                <w:sz w:val="24"/>
                <w:szCs w:val="24"/>
              </w:rPr>
            </w:pPr>
          </w:p>
        </w:tc>
        <w:tc>
          <w:tcPr>
            <w:tcW w:w="4279" w:type="dxa"/>
            <w:tcBorders>
              <w:right w:val="single" w:sz="4" w:space="0" w:color="auto"/>
            </w:tcBorders>
          </w:tcPr>
          <w:p w14:paraId="0B6B5775" w14:textId="40381FB2" w:rsidR="00F7614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F7614A">
              <w:rPr>
                <w:sz w:val="24"/>
                <w:szCs w:val="24"/>
              </w:rPr>
              <w:t xml:space="preserve">. </w:t>
            </w:r>
            <w:r w:rsidR="00F7614A" w:rsidRPr="00224ED2">
              <w:rPr>
                <w:sz w:val="24"/>
                <w:szCs w:val="24"/>
              </w:rPr>
              <w:t>Giovanni clicca sul tasto “</w:t>
            </w:r>
            <w:r w:rsidR="00F7614A">
              <w:rPr>
                <w:sz w:val="24"/>
                <w:szCs w:val="24"/>
              </w:rPr>
              <w:t>Elimina Auto</w:t>
            </w:r>
            <w:r w:rsidR="00F7614A" w:rsidRPr="00224ED2">
              <w:rPr>
                <w:sz w:val="24"/>
                <w:szCs w:val="24"/>
              </w:rPr>
              <w:t>” presente nella pagina</w:t>
            </w:r>
            <w:ins w:id="517" w:author="MATTIA CAPRIO" w:date="2020-11-23T22:35:00Z">
              <w:r w:rsidR="008F3293">
                <w:rPr>
                  <w:sz w:val="24"/>
                  <w:szCs w:val="24"/>
                </w:rPr>
                <w:t>.</w:t>
              </w:r>
            </w:ins>
          </w:p>
        </w:tc>
        <w:tc>
          <w:tcPr>
            <w:tcW w:w="4510" w:type="dxa"/>
            <w:tcBorders>
              <w:left w:val="single" w:sz="4" w:space="0" w:color="auto"/>
            </w:tcBorders>
          </w:tcPr>
          <w:p w14:paraId="3006C78C"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F7614A" w14:paraId="70E178B9" w14:textId="77777777" w:rsidTr="00991971">
        <w:tc>
          <w:tcPr>
            <w:cnfStyle w:val="001000000000" w:firstRow="0" w:lastRow="0" w:firstColumn="1" w:lastColumn="0" w:oddVBand="0" w:evenVBand="0" w:oddHBand="0" w:evenHBand="0" w:firstRowFirstColumn="0" w:firstRowLastColumn="0" w:lastRowFirstColumn="0" w:lastRowLastColumn="0"/>
            <w:tcW w:w="1838" w:type="dxa"/>
            <w:vMerge/>
          </w:tcPr>
          <w:p w14:paraId="27867179" w14:textId="77777777" w:rsidR="00F7614A" w:rsidRDefault="00F7614A" w:rsidP="00991971">
            <w:pPr>
              <w:rPr>
                <w:sz w:val="24"/>
                <w:szCs w:val="24"/>
              </w:rPr>
            </w:pPr>
          </w:p>
        </w:tc>
        <w:tc>
          <w:tcPr>
            <w:tcW w:w="4279" w:type="dxa"/>
            <w:tcBorders>
              <w:right w:val="single" w:sz="4" w:space="0" w:color="auto"/>
            </w:tcBorders>
          </w:tcPr>
          <w:p w14:paraId="6BBBFCBB" w14:textId="77777777" w:rsidR="00F7614A" w:rsidRDefault="00F7614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
          <w:p w14:paraId="25DB809B" w14:textId="29B5D84F" w:rsidR="00F7614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F7614A">
              <w:rPr>
                <w:sz w:val="24"/>
                <w:szCs w:val="24"/>
              </w:rPr>
              <w:t xml:space="preserve">. </w:t>
            </w:r>
            <w:r w:rsidR="00F7614A" w:rsidRPr="00A31EFF">
              <w:rPr>
                <w:sz w:val="24"/>
                <w:szCs w:val="24"/>
              </w:rPr>
              <w:t>Il sistema restituisce a Giovanni una richiesta di conferma relativa all’eliminazione del veicolo</w:t>
            </w:r>
            <w:ins w:id="518" w:author="MATTIA CAPRIO" w:date="2020-11-23T22:34:00Z">
              <w:r w:rsidR="008F3293">
                <w:rPr>
                  <w:sz w:val="24"/>
                  <w:szCs w:val="24"/>
                </w:rPr>
                <w:t>.</w:t>
              </w:r>
            </w:ins>
          </w:p>
        </w:tc>
      </w:tr>
      <w:tr w:rsidR="00F7614A" w14:paraId="38E5A2AB"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14E136D0" w14:textId="77777777" w:rsidR="00F7614A" w:rsidRDefault="00F7614A" w:rsidP="00991971">
            <w:pPr>
              <w:rPr>
                <w:sz w:val="24"/>
                <w:szCs w:val="24"/>
              </w:rPr>
            </w:pPr>
          </w:p>
        </w:tc>
        <w:tc>
          <w:tcPr>
            <w:tcW w:w="4279" w:type="dxa"/>
            <w:tcBorders>
              <w:right w:val="single" w:sz="4" w:space="0" w:color="auto"/>
            </w:tcBorders>
          </w:tcPr>
          <w:p w14:paraId="1F0088BB" w14:textId="545B7420" w:rsidR="00F7614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F7614A" w:rsidRPr="00A31EFF">
              <w:rPr>
                <w:sz w:val="24"/>
                <w:szCs w:val="24"/>
              </w:rPr>
              <w:t xml:space="preserve">. Giovanni </w:t>
            </w:r>
            <w:r w:rsidR="00F7614A">
              <w:rPr>
                <w:sz w:val="24"/>
                <w:szCs w:val="24"/>
              </w:rPr>
              <w:t>conferma di voler eliminare l’auto</w:t>
            </w:r>
            <w:ins w:id="519" w:author="MATTIA CAPRIO" w:date="2020-11-23T22:35:00Z">
              <w:r w:rsidR="008F3293">
                <w:rPr>
                  <w:sz w:val="24"/>
                  <w:szCs w:val="24"/>
                </w:rPr>
                <w:t>.</w:t>
              </w:r>
            </w:ins>
          </w:p>
        </w:tc>
        <w:tc>
          <w:tcPr>
            <w:tcW w:w="4510" w:type="dxa"/>
            <w:tcBorders>
              <w:left w:val="single" w:sz="4" w:space="0" w:color="auto"/>
            </w:tcBorders>
          </w:tcPr>
          <w:p w14:paraId="728A2621" w14:textId="77777777" w:rsidR="00F7614A" w:rsidRDefault="00F7614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F3293" w14:paraId="010A4905" w14:textId="77777777" w:rsidTr="00991971">
        <w:trPr>
          <w:ins w:id="520" w:author="MATTIA CAPRIO" w:date="2020-11-23T22:35:00Z"/>
        </w:trPr>
        <w:tc>
          <w:tcPr>
            <w:cnfStyle w:val="001000000000" w:firstRow="0" w:lastRow="0" w:firstColumn="1" w:lastColumn="0" w:oddVBand="0" w:evenVBand="0" w:oddHBand="0" w:evenHBand="0" w:firstRowFirstColumn="0" w:firstRowLastColumn="0" w:lastRowFirstColumn="0" w:lastRowLastColumn="0"/>
            <w:tcW w:w="1838" w:type="dxa"/>
            <w:vMerge/>
          </w:tcPr>
          <w:p w14:paraId="2215E7FA" w14:textId="77777777" w:rsidR="008F3293" w:rsidRDefault="008F3293" w:rsidP="00991971">
            <w:pPr>
              <w:rPr>
                <w:ins w:id="521" w:author="MATTIA CAPRIO" w:date="2020-11-23T22:35:00Z"/>
                <w:sz w:val="24"/>
                <w:szCs w:val="24"/>
              </w:rPr>
            </w:pPr>
          </w:p>
        </w:tc>
        <w:tc>
          <w:tcPr>
            <w:tcW w:w="4279" w:type="dxa"/>
            <w:tcBorders>
              <w:right w:val="single" w:sz="4" w:space="0" w:color="auto"/>
            </w:tcBorders>
          </w:tcPr>
          <w:p w14:paraId="3D713272" w14:textId="77777777" w:rsidR="008F3293" w:rsidRDefault="008F3293" w:rsidP="00991971">
            <w:pPr>
              <w:cnfStyle w:val="000000000000" w:firstRow="0" w:lastRow="0" w:firstColumn="0" w:lastColumn="0" w:oddVBand="0" w:evenVBand="0" w:oddHBand="0" w:evenHBand="0" w:firstRowFirstColumn="0" w:firstRowLastColumn="0" w:lastRowFirstColumn="0" w:lastRowLastColumn="0"/>
              <w:rPr>
                <w:ins w:id="522" w:author="MATTIA CAPRIO" w:date="2020-11-23T22:35:00Z"/>
                <w:sz w:val="24"/>
                <w:szCs w:val="24"/>
              </w:rPr>
            </w:pPr>
          </w:p>
        </w:tc>
        <w:tc>
          <w:tcPr>
            <w:tcW w:w="4510" w:type="dxa"/>
            <w:tcBorders>
              <w:left w:val="single" w:sz="4" w:space="0" w:color="auto"/>
            </w:tcBorders>
          </w:tcPr>
          <w:p w14:paraId="65CFACB6" w14:textId="75785CF4" w:rsidR="008F3293" w:rsidRPr="001A59E4" w:rsidRDefault="008F3293" w:rsidP="008F3293">
            <w:pPr>
              <w:cnfStyle w:val="000000000000" w:firstRow="0" w:lastRow="0" w:firstColumn="0" w:lastColumn="0" w:oddVBand="0" w:evenVBand="0" w:oddHBand="0" w:evenHBand="0" w:firstRowFirstColumn="0" w:firstRowLastColumn="0" w:lastRowFirstColumn="0" w:lastRowLastColumn="0"/>
              <w:rPr>
                <w:ins w:id="523" w:author="MATTIA CAPRIO" w:date="2020-11-23T22:35:00Z"/>
                <w:sz w:val="24"/>
                <w:szCs w:val="24"/>
              </w:rPr>
            </w:pPr>
            <w:ins w:id="524" w:author="MATTIA CAPRIO" w:date="2020-11-23T22:35:00Z">
              <w:r>
                <w:rPr>
                  <w:sz w:val="24"/>
                  <w:szCs w:val="24"/>
                </w:rPr>
                <w:t xml:space="preserve">8. </w:t>
              </w:r>
              <w:r w:rsidRPr="001A59E4">
                <w:rPr>
                  <w:sz w:val="24"/>
                  <w:szCs w:val="24"/>
                </w:rPr>
                <w:t>Il sistema elimina l’auto dalla piattaforma, non rendendone più visibile la pagina corrispondente, e riporta Giovanni alla home page del sito</w:t>
              </w:r>
            </w:ins>
            <w:ins w:id="525" w:author="MATTIA CAPRIO" w:date="2020-11-23T22:36:00Z">
              <w:r>
                <w:rPr>
                  <w:sz w:val="24"/>
                  <w:szCs w:val="24"/>
                </w:rPr>
                <w:t xml:space="preserve"> </w:t>
              </w:r>
              <w:r>
                <w:rPr>
                  <w:sz w:val="24"/>
                  <w:szCs w:val="24"/>
                </w:rPr>
                <w:t>notificando</w:t>
              </w:r>
              <w:r>
                <w:rPr>
                  <w:sz w:val="24"/>
                  <w:szCs w:val="24"/>
                </w:rPr>
                <w:t>gli</w:t>
              </w:r>
              <w:r>
                <w:rPr>
                  <w:sz w:val="24"/>
                  <w:szCs w:val="24"/>
                </w:rPr>
                <w:t xml:space="preserve"> </w:t>
              </w:r>
              <w:r w:rsidRPr="001C52BB">
                <w:rPr>
                  <w:sz w:val="24"/>
                  <w:szCs w:val="24"/>
                </w:rPr>
                <w:t xml:space="preserve">un messaggio </w:t>
              </w:r>
              <w:r>
                <w:rPr>
                  <w:sz w:val="24"/>
                  <w:szCs w:val="24"/>
                </w:rPr>
                <w:t>di successo dell’azione</w:t>
              </w:r>
              <w:r w:rsidRPr="001114B7" w:rsidDel="005F11A9">
                <w:rPr>
                  <w:sz w:val="24"/>
                  <w:szCs w:val="24"/>
                </w:rPr>
                <w:t xml:space="preserve"> </w:t>
              </w:r>
              <w:r>
                <w:rPr>
                  <w:sz w:val="24"/>
                  <w:szCs w:val="24"/>
                </w:rPr>
                <w:t>svolta</w:t>
              </w:r>
              <w:r>
                <w:rPr>
                  <w:sz w:val="24"/>
                  <w:szCs w:val="24"/>
                </w:rPr>
                <w:t>.</w:t>
              </w:r>
            </w:ins>
          </w:p>
          <w:p w14:paraId="3AA903F9" w14:textId="77777777" w:rsidR="008F3293" w:rsidRDefault="008F3293" w:rsidP="00991971">
            <w:pPr>
              <w:cnfStyle w:val="000000000000" w:firstRow="0" w:lastRow="0" w:firstColumn="0" w:lastColumn="0" w:oddVBand="0" w:evenVBand="0" w:oddHBand="0" w:evenHBand="0" w:firstRowFirstColumn="0" w:firstRowLastColumn="0" w:lastRowFirstColumn="0" w:lastRowLastColumn="0"/>
              <w:rPr>
                <w:ins w:id="526" w:author="MATTIA CAPRIO" w:date="2020-11-23T22:35:00Z"/>
                <w:sz w:val="24"/>
                <w:szCs w:val="24"/>
              </w:rPr>
            </w:pPr>
          </w:p>
        </w:tc>
      </w:tr>
      <w:tr w:rsidR="00F7614A" w14:paraId="6EBEBC99" w14:textId="77777777" w:rsidTr="009919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
          <w:p w14:paraId="5C9E5C80" w14:textId="77777777" w:rsidR="00F7614A" w:rsidRDefault="00F7614A" w:rsidP="00991971">
            <w:pPr>
              <w:rPr>
                <w:sz w:val="24"/>
                <w:szCs w:val="24"/>
              </w:rPr>
            </w:pPr>
          </w:p>
        </w:tc>
        <w:tc>
          <w:tcPr>
            <w:tcW w:w="4279" w:type="dxa"/>
            <w:tcBorders>
              <w:right w:val="single" w:sz="4" w:space="0" w:color="auto"/>
            </w:tcBorders>
          </w:tcPr>
          <w:p w14:paraId="424F874C" w14:textId="20FAF10F" w:rsidR="00F7614A" w:rsidRDefault="008F3293" w:rsidP="00991971">
            <w:pPr>
              <w:cnfStyle w:val="000000100000" w:firstRow="0" w:lastRow="0" w:firstColumn="0" w:lastColumn="0" w:oddVBand="0" w:evenVBand="0" w:oddHBand="1" w:evenHBand="0" w:firstRowFirstColumn="0" w:firstRowLastColumn="0" w:lastRowFirstColumn="0" w:lastRowLastColumn="0"/>
              <w:rPr>
                <w:sz w:val="24"/>
                <w:szCs w:val="24"/>
              </w:rPr>
            </w:pPr>
            <w:ins w:id="527" w:author="MATTIA CAPRIO" w:date="2020-11-23T22:35:00Z">
              <w:r>
                <w:rPr>
                  <w:sz w:val="24"/>
                  <w:szCs w:val="24"/>
                </w:rPr>
                <w:t xml:space="preserve">9. </w:t>
              </w:r>
              <w:r w:rsidRPr="00216E8F">
                <w:rPr>
                  <w:sz w:val="24"/>
                  <w:szCs w:val="24"/>
                </w:rPr>
                <w:t>Giovanni  prende visione del successo dell’azione compiuta.</w:t>
              </w:r>
            </w:ins>
          </w:p>
        </w:tc>
        <w:tc>
          <w:tcPr>
            <w:tcW w:w="4510" w:type="dxa"/>
            <w:tcBorders>
              <w:left w:val="single" w:sz="4" w:space="0" w:color="auto"/>
            </w:tcBorders>
          </w:tcPr>
          <w:p w14:paraId="00063E90" w14:textId="4FAAC836" w:rsidR="00F7614A" w:rsidRPr="001A59E4" w:rsidDel="008F3293" w:rsidRDefault="0038271A" w:rsidP="00991971">
            <w:pPr>
              <w:cnfStyle w:val="000000100000" w:firstRow="0" w:lastRow="0" w:firstColumn="0" w:lastColumn="0" w:oddVBand="0" w:evenVBand="0" w:oddHBand="1" w:evenHBand="0" w:firstRowFirstColumn="0" w:firstRowLastColumn="0" w:lastRowFirstColumn="0" w:lastRowLastColumn="0"/>
              <w:rPr>
                <w:del w:id="528" w:author="MATTIA CAPRIO" w:date="2020-11-23T22:35:00Z"/>
                <w:sz w:val="24"/>
                <w:szCs w:val="24"/>
              </w:rPr>
            </w:pPr>
            <w:del w:id="529" w:author="MATTIA CAPRIO" w:date="2020-11-23T22:35:00Z">
              <w:r w:rsidDel="008F3293">
                <w:rPr>
                  <w:sz w:val="24"/>
                  <w:szCs w:val="24"/>
                </w:rPr>
                <w:delText>8</w:delText>
              </w:r>
              <w:r w:rsidR="00F7614A" w:rsidDel="008F3293">
                <w:rPr>
                  <w:sz w:val="24"/>
                  <w:szCs w:val="24"/>
                </w:rPr>
                <w:delText xml:space="preserve">. </w:delText>
              </w:r>
              <w:r w:rsidR="00F7614A" w:rsidRPr="001A59E4" w:rsidDel="008F3293">
                <w:rPr>
                  <w:sz w:val="24"/>
                  <w:szCs w:val="24"/>
                </w:rPr>
                <w:delText>Il sistema elimina l’auto dalla piattaforma, non rendendone più visibile la pagina corrispondente, e riporta Giovanni alla home page del sito.</w:delText>
              </w:r>
            </w:del>
          </w:p>
          <w:p w14:paraId="0A9AC686" w14:textId="77777777" w:rsidR="00F7614A" w:rsidRDefault="00F7614A" w:rsidP="008F3293">
            <w:pPr>
              <w:cnfStyle w:val="000000100000" w:firstRow="0" w:lastRow="0" w:firstColumn="0" w:lastColumn="0" w:oddVBand="0" w:evenVBand="0" w:oddHBand="1" w:evenHBand="0" w:firstRowFirstColumn="0" w:firstRowLastColumn="0" w:lastRowFirstColumn="0" w:lastRowLastColumn="0"/>
              <w:rPr>
                <w:sz w:val="24"/>
                <w:szCs w:val="24"/>
              </w:rPr>
              <w:pPrChange w:id="530" w:author="MATTIA CAPRIO" w:date="2020-11-23T22:35:00Z">
                <w:pPr>
                  <w:cnfStyle w:val="000000100000" w:firstRow="0" w:lastRow="0" w:firstColumn="0" w:lastColumn="0" w:oddVBand="0" w:evenVBand="0" w:oddHBand="1" w:evenHBand="0" w:firstRowFirstColumn="0" w:firstRowLastColumn="0" w:lastRowFirstColumn="0" w:lastRowLastColumn="0"/>
                </w:pPr>
              </w:pPrChange>
            </w:pPr>
          </w:p>
        </w:tc>
      </w:tr>
      <w:bookmarkEnd w:id="512"/>
    </w:tbl>
    <w:p w14:paraId="741C00C4" w14:textId="0F076773" w:rsidR="00F7614A" w:rsidRDefault="00F7614A" w:rsidP="001114B7">
      <w:pPr>
        <w:tabs>
          <w:tab w:val="left" w:pos="2694"/>
        </w:tabs>
        <w:rPr>
          <w:b/>
          <w:bCs/>
          <w:sz w:val="28"/>
          <w:szCs w:val="28"/>
        </w:rPr>
      </w:pPr>
    </w:p>
    <w:p w14:paraId="2A185C81" w14:textId="03A17D69" w:rsidR="0038271A" w:rsidRDefault="0038271A" w:rsidP="001114B7">
      <w:pPr>
        <w:tabs>
          <w:tab w:val="left" w:pos="2694"/>
        </w:tabs>
        <w:rPr>
          <w:b/>
          <w:bCs/>
          <w:sz w:val="28"/>
          <w:szCs w:val="28"/>
        </w:rPr>
      </w:pPr>
    </w:p>
    <w:p w14:paraId="6554CFA0" w14:textId="01AE2CF5" w:rsidR="0038271A" w:rsidRDefault="0038271A" w:rsidP="001114B7">
      <w:pPr>
        <w:tabs>
          <w:tab w:val="left" w:pos="2694"/>
        </w:tabs>
        <w:rPr>
          <w:b/>
          <w:bCs/>
          <w:sz w:val="28"/>
          <w:szCs w:val="28"/>
        </w:rPr>
      </w:pPr>
    </w:p>
    <w:p w14:paraId="11FF61D6" w14:textId="0D591661" w:rsidR="0038271A" w:rsidRDefault="0038271A" w:rsidP="001114B7">
      <w:pPr>
        <w:tabs>
          <w:tab w:val="left" w:pos="2694"/>
        </w:tabs>
        <w:rPr>
          <w:b/>
          <w:bCs/>
          <w:sz w:val="28"/>
          <w:szCs w:val="28"/>
        </w:rPr>
      </w:pPr>
    </w:p>
    <w:p w14:paraId="2DBC443B" w14:textId="2A925FBB" w:rsidR="0038271A" w:rsidRDefault="0038271A" w:rsidP="001114B7">
      <w:pPr>
        <w:tabs>
          <w:tab w:val="left" w:pos="2694"/>
        </w:tabs>
        <w:rPr>
          <w:b/>
          <w:bCs/>
          <w:sz w:val="28"/>
          <w:szCs w:val="28"/>
        </w:rPr>
      </w:pPr>
    </w:p>
    <w:p w14:paraId="4C6F49AC" w14:textId="646A22EC" w:rsidR="0038271A" w:rsidRDefault="0038271A" w:rsidP="001114B7">
      <w:pPr>
        <w:tabs>
          <w:tab w:val="left" w:pos="2694"/>
        </w:tabs>
        <w:rPr>
          <w:b/>
          <w:bCs/>
          <w:sz w:val="28"/>
          <w:szCs w:val="28"/>
        </w:rPr>
      </w:pPr>
    </w:p>
    <w:p w14:paraId="56CAB6F6" w14:textId="39D9E58B" w:rsidR="0038271A" w:rsidRDefault="0038271A" w:rsidP="001114B7">
      <w:pPr>
        <w:tabs>
          <w:tab w:val="left" w:pos="2694"/>
        </w:tabs>
        <w:rPr>
          <w:b/>
          <w:bCs/>
          <w:sz w:val="28"/>
          <w:szCs w:val="28"/>
        </w:rPr>
      </w:pPr>
    </w:p>
    <w:p w14:paraId="7747C7BB" w14:textId="17C640A8" w:rsidR="0038271A" w:rsidRDefault="0038271A" w:rsidP="001114B7">
      <w:pPr>
        <w:tabs>
          <w:tab w:val="left" w:pos="2694"/>
        </w:tabs>
        <w:rPr>
          <w:b/>
          <w:bCs/>
          <w:sz w:val="28"/>
          <w:szCs w:val="28"/>
        </w:rPr>
      </w:pPr>
    </w:p>
    <w:p w14:paraId="2BAB19EA" w14:textId="5E0DF847" w:rsidR="0038271A" w:rsidRDefault="0038271A" w:rsidP="001114B7">
      <w:pPr>
        <w:tabs>
          <w:tab w:val="left" w:pos="2694"/>
        </w:tabs>
        <w:rPr>
          <w:b/>
          <w:bCs/>
          <w:sz w:val="28"/>
          <w:szCs w:val="28"/>
        </w:rPr>
      </w:pPr>
    </w:p>
    <w:p w14:paraId="58FAA691" w14:textId="22D4DC4C" w:rsidR="0038271A" w:rsidRDefault="0038271A" w:rsidP="001114B7">
      <w:pPr>
        <w:tabs>
          <w:tab w:val="left" w:pos="2694"/>
        </w:tabs>
        <w:rPr>
          <w:b/>
          <w:bCs/>
          <w:sz w:val="28"/>
          <w:szCs w:val="28"/>
        </w:rPr>
      </w:pPr>
    </w:p>
    <w:p w14:paraId="5B141E5C" w14:textId="4FE656CD" w:rsidR="0038271A" w:rsidRDefault="0038271A" w:rsidP="001114B7">
      <w:pPr>
        <w:tabs>
          <w:tab w:val="left" w:pos="2694"/>
        </w:tabs>
        <w:rPr>
          <w:ins w:id="531" w:author="MATTIA CAPRIO" w:date="2020-11-23T22:33:00Z"/>
          <w:b/>
          <w:bCs/>
          <w:sz w:val="28"/>
          <w:szCs w:val="28"/>
        </w:rPr>
      </w:pPr>
    </w:p>
    <w:p w14:paraId="6CD39B6E" w14:textId="77777777" w:rsidR="008F3293" w:rsidDel="008F3293" w:rsidRDefault="008F3293" w:rsidP="001114B7">
      <w:pPr>
        <w:tabs>
          <w:tab w:val="left" w:pos="2694"/>
        </w:tabs>
        <w:rPr>
          <w:del w:id="532" w:author="MATTIA CAPRIO" w:date="2020-11-23T22:36:00Z"/>
          <w:b/>
          <w:bCs/>
          <w:sz w:val="28"/>
          <w:szCs w:val="28"/>
        </w:rPr>
      </w:pPr>
    </w:p>
    <w:p w14:paraId="265AC75A" w14:textId="039E84D7" w:rsidR="0038271A" w:rsidRDefault="0038271A" w:rsidP="001114B7">
      <w:pPr>
        <w:tabs>
          <w:tab w:val="left" w:pos="2694"/>
        </w:tabs>
        <w:rPr>
          <w:b/>
          <w:bCs/>
          <w:sz w:val="28"/>
          <w:szCs w:val="28"/>
        </w:rPr>
      </w:pPr>
    </w:p>
    <w:tbl>
      <w:tblPr>
        <w:tblStyle w:val="Tabellagriglia5scura-colore1"/>
        <w:tblW w:w="0" w:type="auto"/>
        <w:tblLook w:val="04A0" w:firstRow="1" w:lastRow="0" w:firstColumn="1" w:lastColumn="0" w:noHBand="0" w:noVBand="1"/>
        <w:tblPrChange w:id="533" w:author="MATTIA CAPRIO" w:date="2020-11-23T23:04:00Z">
          <w:tblPr>
            <w:tblStyle w:val="Tabellagriglia5scura-colore1"/>
            <w:tblW w:w="0" w:type="auto"/>
            <w:tblLook w:val="04A0" w:firstRow="1" w:lastRow="0" w:firstColumn="1" w:lastColumn="0" w:noHBand="0" w:noVBand="1"/>
          </w:tblPr>
        </w:tblPrChange>
      </w:tblPr>
      <w:tblGrid>
        <w:gridCol w:w="1838"/>
        <w:gridCol w:w="4279"/>
        <w:gridCol w:w="4510"/>
        <w:tblGridChange w:id="534">
          <w:tblGrid>
            <w:gridCol w:w="1838"/>
            <w:gridCol w:w="4279"/>
            <w:gridCol w:w="4078"/>
          </w:tblGrid>
        </w:tblGridChange>
      </w:tblGrid>
      <w:tr w:rsidR="0038271A" w14:paraId="4232071D" w14:textId="77777777" w:rsidTr="00D3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535" w:author="MATTIA CAPRIO" w:date="2020-11-23T23:04:00Z">
              <w:tcPr>
                <w:tcW w:w="1838" w:type="dxa"/>
              </w:tcPr>
            </w:tcPrChange>
          </w:tcPr>
          <w:p w14:paraId="6673EC0E" w14:textId="77777777" w:rsidR="0038271A" w:rsidRDefault="0038271A" w:rsidP="00991971">
            <w:pPr>
              <w:cnfStyle w:val="101000000000" w:firstRow="1" w:lastRow="0" w:firstColumn="1" w:lastColumn="0" w:oddVBand="0" w:evenVBand="0" w:oddHBand="0" w:evenHBand="0" w:firstRowFirstColumn="0" w:firstRowLastColumn="0" w:lastRowFirstColumn="0" w:lastRowLastColumn="0"/>
              <w:rPr>
                <w:sz w:val="24"/>
                <w:szCs w:val="24"/>
              </w:rPr>
            </w:pPr>
            <w:r>
              <w:rPr>
                <w:sz w:val="24"/>
                <w:szCs w:val="24"/>
              </w:rPr>
              <w:lastRenderedPageBreak/>
              <w:t>Nome Scenario</w:t>
            </w:r>
          </w:p>
        </w:tc>
        <w:tc>
          <w:tcPr>
            <w:tcW w:w="8789" w:type="dxa"/>
            <w:gridSpan w:val="2"/>
            <w:tcPrChange w:id="536" w:author="MATTIA CAPRIO" w:date="2020-11-23T23:04:00Z">
              <w:tcPr>
                <w:tcW w:w="8357" w:type="dxa"/>
                <w:gridSpan w:val="2"/>
              </w:tcPr>
            </w:tcPrChange>
          </w:tcPr>
          <w:p w14:paraId="0833B1A0" w14:textId="77777777" w:rsidR="0038271A" w:rsidRDefault="0038271A"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SUC_ModificaAuto</w:t>
            </w:r>
          </w:p>
        </w:tc>
      </w:tr>
      <w:tr w:rsidR="0038271A" w14:paraId="18A5C279"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537" w:author="MATTIA CAPRIO" w:date="2020-11-23T23:04:00Z">
              <w:tcPr>
                <w:tcW w:w="1838" w:type="dxa"/>
              </w:tcPr>
            </w:tcPrChange>
          </w:tcPr>
          <w:p w14:paraId="1447C206" w14:textId="77777777" w:rsidR="0038271A" w:rsidRDefault="0038271A" w:rsidP="00991971">
            <w:pPr>
              <w:cnfStyle w:val="001000100000" w:firstRow="0" w:lastRow="0" w:firstColumn="1" w:lastColumn="0" w:oddVBand="0" w:evenVBand="0" w:oddHBand="1" w:evenHBand="0" w:firstRowFirstColumn="0" w:firstRowLastColumn="0" w:lastRowFirstColumn="0" w:lastRowLastColumn="0"/>
              <w:rPr>
                <w:sz w:val="24"/>
                <w:szCs w:val="24"/>
              </w:rPr>
            </w:pPr>
            <w:r>
              <w:rPr>
                <w:sz w:val="24"/>
                <w:szCs w:val="24"/>
              </w:rPr>
              <w:t>Attore</w:t>
            </w:r>
          </w:p>
        </w:tc>
        <w:tc>
          <w:tcPr>
            <w:tcW w:w="8789" w:type="dxa"/>
            <w:gridSpan w:val="2"/>
            <w:tcPrChange w:id="538" w:author="MATTIA CAPRIO" w:date="2020-11-23T23:04:00Z">
              <w:tcPr>
                <w:tcW w:w="8357" w:type="dxa"/>
                <w:gridSpan w:val="2"/>
              </w:tcPr>
            </w:tcPrChange>
          </w:tcPr>
          <w:p w14:paraId="1FEB1588" w14:textId="77777777" w:rsidR="0038271A" w:rsidRDefault="0038271A"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Giovanni: Amministratore</w:t>
            </w:r>
          </w:p>
        </w:tc>
      </w:tr>
      <w:tr w:rsidR="0038271A" w14:paraId="22991034"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val="restart"/>
            <w:tcPrChange w:id="539" w:author="MATTIA CAPRIO" w:date="2020-11-23T23:04:00Z">
              <w:tcPr>
                <w:tcW w:w="1838" w:type="dxa"/>
                <w:vMerge w:val="restart"/>
              </w:tcPr>
            </w:tcPrChange>
          </w:tcPr>
          <w:p w14:paraId="2A225B0C" w14:textId="77777777" w:rsidR="0038271A" w:rsidRDefault="0038271A" w:rsidP="00991971">
            <w:pPr>
              <w:rPr>
                <w:sz w:val="24"/>
                <w:szCs w:val="24"/>
              </w:rPr>
            </w:pPr>
            <w:r>
              <w:rPr>
                <w:sz w:val="24"/>
                <w:szCs w:val="24"/>
              </w:rPr>
              <w:t>Flusso di Eventi</w:t>
            </w:r>
          </w:p>
        </w:tc>
        <w:tc>
          <w:tcPr>
            <w:tcW w:w="4279" w:type="dxa"/>
            <w:tcBorders>
              <w:right w:val="single" w:sz="4" w:space="0" w:color="auto"/>
            </w:tcBorders>
            <w:tcPrChange w:id="540" w:author="MATTIA CAPRIO" w:date="2020-11-23T23:04:00Z">
              <w:tcPr>
                <w:tcW w:w="4279" w:type="dxa"/>
                <w:tcBorders>
                  <w:right w:val="single" w:sz="4" w:space="0" w:color="auto"/>
                </w:tcBorders>
              </w:tcPr>
            </w:tcPrChange>
          </w:tcPr>
          <w:p w14:paraId="030BB2F4" w14:textId="77777777" w:rsidR="0038271A" w:rsidRPr="00535DFE" w:rsidRDefault="0038271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Giovanni</w:t>
            </w:r>
          </w:p>
        </w:tc>
        <w:tc>
          <w:tcPr>
            <w:tcW w:w="4510" w:type="dxa"/>
            <w:tcBorders>
              <w:left w:val="single" w:sz="4" w:space="0" w:color="auto"/>
            </w:tcBorders>
            <w:tcPrChange w:id="541" w:author="MATTIA CAPRIO" w:date="2020-11-23T23:04:00Z">
              <w:tcPr>
                <w:tcW w:w="4078" w:type="dxa"/>
                <w:tcBorders>
                  <w:left w:val="single" w:sz="4" w:space="0" w:color="auto"/>
                </w:tcBorders>
              </w:tcPr>
            </w:tcPrChange>
          </w:tcPr>
          <w:p w14:paraId="72DCFB14" w14:textId="77777777" w:rsidR="0038271A" w:rsidRPr="00535DFE" w:rsidRDefault="0038271A"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38271A" w14:paraId="5CC50FD7"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542" w:author="MATTIA CAPRIO" w:date="2020-11-23T23:04:00Z">
              <w:tcPr>
                <w:tcW w:w="1838" w:type="dxa"/>
                <w:vMerge/>
              </w:tcPr>
            </w:tcPrChange>
          </w:tcPr>
          <w:p w14:paraId="650F4E84" w14:textId="77777777" w:rsidR="0038271A" w:rsidRDefault="0038271A"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543" w:author="MATTIA CAPRIO" w:date="2020-11-23T23:04:00Z">
              <w:tcPr>
                <w:tcW w:w="4279" w:type="dxa"/>
                <w:tcBorders>
                  <w:right w:val="single" w:sz="4" w:space="0" w:color="auto"/>
                </w:tcBorders>
              </w:tcPr>
            </w:tcPrChange>
          </w:tcPr>
          <w:p w14:paraId="1743FD90"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224ED2">
              <w:rPr>
                <w:sz w:val="24"/>
                <w:szCs w:val="24"/>
              </w:rPr>
              <w:t>Giovanni è un amministratore della piattaforma EasyLease, che deve modificare il tipo di combustibile di un’Audi A1 dal catalogo delle auto disponibili</w:t>
            </w:r>
            <w:r>
              <w:rPr>
                <w:sz w:val="24"/>
                <w:szCs w:val="24"/>
              </w:rPr>
              <w:t>.</w:t>
            </w:r>
          </w:p>
          <w:p w14:paraId="4AC5D3D7" w14:textId="3A4AF6C9" w:rsidR="0038271A" w:rsidRDefault="0038271A" w:rsidP="0038271A">
            <w:pPr>
              <w:cnfStyle w:val="000000100000" w:firstRow="0" w:lastRow="0" w:firstColumn="0" w:lastColumn="0" w:oddVBand="0" w:evenVBand="0" w:oddHBand="1" w:evenHBand="0" w:firstRowFirstColumn="0" w:firstRowLastColumn="0" w:lastRowFirstColumn="0" w:lastRowLastColumn="0"/>
              <w:rPr>
                <w:sz w:val="24"/>
                <w:szCs w:val="24"/>
              </w:rPr>
            </w:pPr>
            <w:r w:rsidRPr="00224ED2">
              <w:rPr>
                <w:sz w:val="24"/>
                <w:szCs w:val="24"/>
              </w:rPr>
              <w:t xml:space="preserve">usando le sue credenziali da amministratore, accede alla </w:t>
            </w:r>
            <w:r>
              <w:rPr>
                <w:sz w:val="24"/>
                <w:szCs w:val="24"/>
              </w:rPr>
              <w:t>piattaforma.</w:t>
            </w:r>
          </w:p>
        </w:tc>
        <w:tc>
          <w:tcPr>
            <w:tcW w:w="4510" w:type="dxa"/>
            <w:tcBorders>
              <w:left w:val="single" w:sz="4" w:space="0" w:color="auto"/>
            </w:tcBorders>
            <w:tcPrChange w:id="544" w:author="MATTIA CAPRIO" w:date="2020-11-23T23:04:00Z">
              <w:tcPr>
                <w:tcW w:w="4078" w:type="dxa"/>
                <w:tcBorders>
                  <w:left w:val="single" w:sz="4" w:space="0" w:color="auto"/>
                </w:tcBorders>
              </w:tcPr>
            </w:tcPrChange>
          </w:tcPr>
          <w:p w14:paraId="225CCA2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4037D0ED"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545" w:author="MATTIA CAPRIO" w:date="2020-11-23T23:04:00Z">
              <w:tcPr>
                <w:tcW w:w="1838" w:type="dxa"/>
                <w:vMerge/>
              </w:tcPr>
            </w:tcPrChange>
          </w:tcPr>
          <w:p w14:paraId="50E085C7" w14:textId="77777777" w:rsidR="0038271A" w:rsidRDefault="0038271A" w:rsidP="00991971">
            <w:pPr>
              <w:rPr>
                <w:sz w:val="24"/>
                <w:szCs w:val="24"/>
              </w:rPr>
            </w:pPr>
          </w:p>
        </w:tc>
        <w:tc>
          <w:tcPr>
            <w:tcW w:w="4279" w:type="dxa"/>
            <w:tcBorders>
              <w:right w:val="single" w:sz="4" w:space="0" w:color="auto"/>
            </w:tcBorders>
            <w:tcPrChange w:id="546" w:author="MATTIA CAPRIO" w:date="2020-11-23T23:04:00Z">
              <w:tcPr>
                <w:tcW w:w="4279" w:type="dxa"/>
                <w:tcBorders>
                  <w:right w:val="single" w:sz="4" w:space="0" w:color="auto"/>
                </w:tcBorders>
              </w:tcPr>
            </w:tcPrChange>
          </w:tcPr>
          <w:p w14:paraId="5078F63E"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547" w:author="MATTIA CAPRIO" w:date="2020-11-23T23:04:00Z">
              <w:tcPr>
                <w:tcW w:w="4078" w:type="dxa"/>
                <w:tcBorders>
                  <w:left w:val="single" w:sz="4" w:space="0" w:color="auto"/>
                </w:tcBorders>
              </w:tcPr>
            </w:tcPrChange>
          </w:tcPr>
          <w:p w14:paraId="4B8B75ED" w14:textId="07268EB6"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2. </w:t>
            </w:r>
            <w:r w:rsidRPr="00110F89">
              <w:rPr>
                <w:sz w:val="24"/>
                <w:szCs w:val="24"/>
              </w:rPr>
              <w:t xml:space="preserve">Il sistema lo porta alla pagina “Home” della sezione della piattaforma riservata agli amministratori,  nella quale sono presenti alcune funzionalità del sistema tra cui </w:t>
            </w:r>
            <w:r>
              <w:rPr>
                <w:sz w:val="24"/>
                <w:szCs w:val="24"/>
              </w:rPr>
              <w:t>la ricerca di un’auto</w:t>
            </w:r>
            <w:r w:rsidRPr="00110F89">
              <w:rPr>
                <w:sz w:val="24"/>
                <w:szCs w:val="24"/>
              </w:rPr>
              <w:t>.</w:t>
            </w:r>
          </w:p>
        </w:tc>
      </w:tr>
      <w:tr w:rsidR="0038271A" w14:paraId="7F74F43E"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548" w:author="MATTIA CAPRIO" w:date="2020-11-23T23:04:00Z">
              <w:tcPr>
                <w:tcW w:w="1838" w:type="dxa"/>
                <w:vMerge/>
              </w:tcPr>
            </w:tcPrChange>
          </w:tcPr>
          <w:p w14:paraId="4180547C" w14:textId="77777777" w:rsidR="0038271A" w:rsidRDefault="0038271A"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549" w:author="MATTIA CAPRIO" w:date="2020-11-23T23:04:00Z">
              <w:tcPr>
                <w:tcW w:w="4279" w:type="dxa"/>
                <w:tcBorders>
                  <w:right w:val="single" w:sz="4" w:space="0" w:color="auto"/>
                </w:tcBorders>
              </w:tcPr>
            </w:tcPrChange>
          </w:tcPr>
          <w:p w14:paraId="7335DFB4" w14:textId="15EAEA40"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3. </w:t>
            </w:r>
            <w:commentRangeStart w:id="550"/>
            <w:r w:rsidRPr="00224ED2">
              <w:rPr>
                <w:sz w:val="24"/>
                <w:szCs w:val="24"/>
              </w:rPr>
              <w:t>Giovanni ricerca l’Audi A1 di cui vuole modificare il tipo di combustibile</w:t>
            </w:r>
            <w:commentRangeEnd w:id="550"/>
            <w:r w:rsidR="008F3293">
              <w:rPr>
                <w:rStyle w:val="Rimandocommento"/>
              </w:rPr>
              <w:commentReference w:id="550"/>
            </w:r>
          </w:p>
        </w:tc>
        <w:tc>
          <w:tcPr>
            <w:tcW w:w="4510" w:type="dxa"/>
            <w:tcBorders>
              <w:left w:val="single" w:sz="4" w:space="0" w:color="auto"/>
            </w:tcBorders>
            <w:tcPrChange w:id="551" w:author="MATTIA CAPRIO" w:date="2020-11-23T23:04:00Z">
              <w:tcPr>
                <w:tcW w:w="4078" w:type="dxa"/>
                <w:tcBorders>
                  <w:left w:val="single" w:sz="4" w:space="0" w:color="auto"/>
                </w:tcBorders>
              </w:tcPr>
            </w:tcPrChange>
          </w:tcPr>
          <w:p w14:paraId="74D3E13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77610186"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552" w:author="MATTIA CAPRIO" w:date="2020-11-23T23:04:00Z">
              <w:tcPr>
                <w:tcW w:w="1838" w:type="dxa"/>
                <w:vMerge/>
              </w:tcPr>
            </w:tcPrChange>
          </w:tcPr>
          <w:p w14:paraId="0EFD8FBD" w14:textId="77777777" w:rsidR="0038271A" w:rsidRDefault="0038271A" w:rsidP="00991971">
            <w:pPr>
              <w:rPr>
                <w:sz w:val="24"/>
                <w:szCs w:val="24"/>
              </w:rPr>
            </w:pPr>
          </w:p>
        </w:tc>
        <w:tc>
          <w:tcPr>
            <w:tcW w:w="4279" w:type="dxa"/>
            <w:tcBorders>
              <w:right w:val="single" w:sz="4" w:space="0" w:color="auto"/>
            </w:tcBorders>
            <w:tcPrChange w:id="553" w:author="MATTIA CAPRIO" w:date="2020-11-23T23:04:00Z">
              <w:tcPr>
                <w:tcW w:w="4279" w:type="dxa"/>
                <w:tcBorders>
                  <w:right w:val="single" w:sz="4" w:space="0" w:color="auto"/>
                </w:tcBorders>
              </w:tcPr>
            </w:tcPrChange>
          </w:tcPr>
          <w:p w14:paraId="307FF6F7"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554" w:author="MATTIA CAPRIO" w:date="2020-11-23T23:04:00Z">
              <w:tcPr>
                <w:tcW w:w="4078" w:type="dxa"/>
                <w:tcBorders>
                  <w:left w:val="single" w:sz="4" w:space="0" w:color="auto"/>
                </w:tcBorders>
              </w:tcPr>
            </w:tcPrChange>
          </w:tcPr>
          <w:p w14:paraId="38322923" w14:textId="0E3DA98D" w:rsidR="0038271A" w:rsidRPr="00224ED2"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4</w:t>
            </w:r>
            <w:r w:rsidR="0038271A">
              <w:rPr>
                <w:sz w:val="24"/>
                <w:szCs w:val="24"/>
              </w:rPr>
              <w:t xml:space="preserve">. </w:t>
            </w:r>
            <w:r w:rsidR="0038271A" w:rsidRPr="00224ED2">
              <w:rPr>
                <w:sz w:val="24"/>
                <w:szCs w:val="24"/>
              </w:rPr>
              <w:t>Il sistema restituisce a Giovanni la pagina relativa all’auto ricercata</w:t>
            </w:r>
          </w:p>
        </w:tc>
      </w:tr>
      <w:tr w:rsidR="0038271A" w14:paraId="015CE375"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555" w:author="MATTIA CAPRIO" w:date="2020-11-23T23:04:00Z">
              <w:tcPr>
                <w:tcW w:w="1838" w:type="dxa"/>
                <w:vMerge/>
              </w:tcPr>
            </w:tcPrChange>
          </w:tcPr>
          <w:p w14:paraId="5F845B67" w14:textId="77777777" w:rsidR="0038271A" w:rsidRDefault="0038271A"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556" w:author="MATTIA CAPRIO" w:date="2020-11-23T23:04:00Z">
              <w:tcPr>
                <w:tcW w:w="4279" w:type="dxa"/>
                <w:tcBorders>
                  <w:right w:val="single" w:sz="4" w:space="0" w:color="auto"/>
                </w:tcBorders>
              </w:tcPr>
            </w:tcPrChange>
          </w:tcPr>
          <w:p w14:paraId="73B363A5" w14:textId="2B3F7A0F" w:rsidR="0038271A" w:rsidRPr="00224ED2"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5</w:t>
            </w:r>
            <w:r w:rsidR="0038271A">
              <w:rPr>
                <w:sz w:val="24"/>
                <w:szCs w:val="24"/>
              </w:rPr>
              <w:t xml:space="preserve">. </w:t>
            </w:r>
            <w:r w:rsidR="0038271A" w:rsidRPr="00224ED2">
              <w:rPr>
                <w:sz w:val="24"/>
                <w:szCs w:val="24"/>
              </w:rPr>
              <w:t>Giovanni clicca sul tasto “Modifica auto” presente nella pagina</w:t>
            </w:r>
            <w:ins w:id="557" w:author="MATTIA CAPRIO" w:date="2020-11-23T22:37:00Z">
              <w:r w:rsidR="008F3293">
                <w:rPr>
                  <w:sz w:val="24"/>
                  <w:szCs w:val="24"/>
                </w:rPr>
                <w:t>.</w:t>
              </w:r>
            </w:ins>
          </w:p>
          <w:p w14:paraId="440299FE"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c>
          <w:tcPr>
            <w:tcW w:w="4510" w:type="dxa"/>
            <w:tcBorders>
              <w:left w:val="single" w:sz="4" w:space="0" w:color="auto"/>
            </w:tcBorders>
            <w:tcPrChange w:id="558" w:author="MATTIA CAPRIO" w:date="2020-11-23T23:04:00Z">
              <w:tcPr>
                <w:tcW w:w="4078" w:type="dxa"/>
                <w:tcBorders>
                  <w:left w:val="single" w:sz="4" w:space="0" w:color="auto"/>
                </w:tcBorders>
              </w:tcPr>
            </w:tcPrChange>
          </w:tcPr>
          <w:p w14:paraId="32DA723A"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38271A" w14:paraId="06B5C729"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559" w:author="MATTIA CAPRIO" w:date="2020-11-23T23:04:00Z">
              <w:tcPr>
                <w:tcW w:w="1838" w:type="dxa"/>
                <w:vMerge/>
              </w:tcPr>
            </w:tcPrChange>
          </w:tcPr>
          <w:p w14:paraId="638E9E73" w14:textId="77777777" w:rsidR="0038271A" w:rsidRDefault="0038271A" w:rsidP="00991971">
            <w:pPr>
              <w:rPr>
                <w:sz w:val="24"/>
                <w:szCs w:val="24"/>
              </w:rPr>
            </w:pPr>
          </w:p>
        </w:tc>
        <w:tc>
          <w:tcPr>
            <w:tcW w:w="4279" w:type="dxa"/>
            <w:tcBorders>
              <w:right w:val="single" w:sz="4" w:space="0" w:color="auto"/>
            </w:tcBorders>
            <w:tcPrChange w:id="560" w:author="MATTIA CAPRIO" w:date="2020-11-23T23:04:00Z">
              <w:tcPr>
                <w:tcW w:w="4279" w:type="dxa"/>
                <w:tcBorders>
                  <w:right w:val="single" w:sz="4" w:space="0" w:color="auto"/>
                </w:tcBorders>
              </w:tcPr>
            </w:tcPrChange>
          </w:tcPr>
          <w:p w14:paraId="71617C4A" w14:textId="77777777" w:rsidR="0038271A" w:rsidRDefault="0038271A"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561" w:author="MATTIA CAPRIO" w:date="2020-11-23T23:04:00Z">
              <w:tcPr>
                <w:tcW w:w="4078" w:type="dxa"/>
                <w:tcBorders>
                  <w:left w:val="single" w:sz="4" w:space="0" w:color="auto"/>
                </w:tcBorders>
              </w:tcPr>
            </w:tcPrChange>
          </w:tcPr>
          <w:p w14:paraId="43EA185F" w14:textId="3D3A6D50" w:rsidR="0038271A"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6</w:t>
            </w:r>
            <w:r w:rsidR="0038271A">
              <w:rPr>
                <w:sz w:val="24"/>
                <w:szCs w:val="24"/>
              </w:rPr>
              <w:t xml:space="preserve">. Il </w:t>
            </w:r>
            <w:r w:rsidR="0038271A" w:rsidRPr="00224ED2">
              <w:rPr>
                <w:sz w:val="24"/>
                <w:szCs w:val="24"/>
              </w:rPr>
              <w:t>sistema restituisce a Giovanni un form per inserire i valori da modificare</w:t>
            </w:r>
            <w:ins w:id="562" w:author="MATTIA CAPRIO" w:date="2020-11-23T22:37:00Z">
              <w:r w:rsidR="008F3293">
                <w:rPr>
                  <w:sz w:val="24"/>
                  <w:szCs w:val="24"/>
                </w:rPr>
                <w:t>.</w:t>
              </w:r>
            </w:ins>
          </w:p>
        </w:tc>
      </w:tr>
      <w:tr w:rsidR="0038271A" w14:paraId="2CB738C1"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563" w:author="MATTIA CAPRIO" w:date="2020-11-23T23:04:00Z">
              <w:tcPr>
                <w:tcW w:w="1838" w:type="dxa"/>
                <w:vMerge/>
              </w:tcPr>
            </w:tcPrChange>
          </w:tcPr>
          <w:p w14:paraId="06A630C9" w14:textId="77777777" w:rsidR="0038271A" w:rsidRDefault="0038271A"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564" w:author="MATTIA CAPRIO" w:date="2020-11-23T23:04:00Z">
              <w:tcPr>
                <w:tcW w:w="4279" w:type="dxa"/>
                <w:tcBorders>
                  <w:right w:val="single" w:sz="4" w:space="0" w:color="auto"/>
                </w:tcBorders>
              </w:tcPr>
            </w:tcPrChange>
          </w:tcPr>
          <w:p w14:paraId="30AA4E09" w14:textId="05806411" w:rsidR="0038271A"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7</w:t>
            </w:r>
            <w:r w:rsidR="0038271A" w:rsidRPr="00A31EFF">
              <w:rPr>
                <w:sz w:val="24"/>
                <w:szCs w:val="24"/>
              </w:rPr>
              <w:t>. Giovanni inserisce il valore relativo al tipo di combustibile dell’auto che vuole modificare e ne effettua la sottomissione</w:t>
            </w:r>
            <w:ins w:id="565" w:author="MATTIA CAPRIO" w:date="2020-11-23T22:37:00Z">
              <w:r w:rsidR="008F3293">
                <w:rPr>
                  <w:sz w:val="24"/>
                  <w:szCs w:val="24"/>
                </w:rPr>
                <w:t>.</w:t>
              </w:r>
            </w:ins>
          </w:p>
        </w:tc>
        <w:tc>
          <w:tcPr>
            <w:tcW w:w="4510" w:type="dxa"/>
            <w:tcBorders>
              <w:left w:val="single" w:sz="4" w:space="0" w:color="auto"/>
            </w:tcBorders>
            <w:tcPrChange w:id="566" w:author="MATTIA CAPRIO" w:date="2020-11-23T23:04:00Z">
              <w:tcPr>
                <w:tcW w:w="4078" w:type="dxa"/>
                <w:tcBorders>
                  <w:left w:val="single" w:sz="4" w:space="0" w:color="auto"/>
                </w:tcBorders>
              </w:tcPr>
            </w:tcPrChange>
          </w:tcPr>
          <w:p w14:paraId="10807FE5" w14:textId="77777777" w:rsidR="0038271A" w:rsidRDefault="0038271A"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F3293" w14:paraId="156D8AEA" w14:textId="77777777" w:rsidTr="00D31E1E">
        <w:trPr>
          <w:ins w:id="567" w:author="MATTIA CAPRIO" w:date="2020-11-23T22:37:00Z"/>
        </w:trPr>
        <w:tc>
          <w:tcPr>
            <w:cnfStyle w:val="001000000000" w:firstRow="0" w:lastRow="0" w:firstColumn="1" w:lastColumn="0" w:oddVBand="0" w:evenVBand="0" w:oddHBand="0" w:evenHBand="0" w:firstRowFirstColumn="0" w:firstRowLastColumn="0" w:lastRowFirstColumn="0" w:lastRowLastColumn="0"/>
            <w:tcW w:w="1838" w:type="dxa"/>
            <w:vMerge/>
            <w:tcPrChange w:id="568" w:author="MATTIA CAPRIO" w:date="2020-11-23T23:04:00Z">
              <w:tcPr>
                <w:tcW w:w="1838" w:type="dxa"/>
                <w:vMerge/>
              </w:tcPr>
            </w:tcPrChange>
          </w:tcPr>
          <w:p w14:paraId="4C50AF23" w14:textId="77777777" w:rsidR="008F3293" w:rsidRDefault="008F3293" w:rsidP="00991971">
            <w:pPr>
              <w:rPr>
                <w:ins w:id="569" w:author="MATTIA CAPRIO" w:date="2020-11-23T22:37:00Z"/>
                <w:sz w:val="24"/>
                <w:szCs w:val="24"/>
              </w:rPr>
            </w:pPr>
          </w:p>
        </w:tc>
        <w:tc>
          <w:tcPr>
            <w:tcW w:w="4279" w:type="dxa"/>
            <w:tcBorders>
              <w:right w:val="single" w:sz="4" w:space="0" w:color="auto"/>
            </w:tcBorders>
            <w:tcPrChange w:id="570" w:author="MATTIA CAPRIO" w:date="2020-11-23T23:04:00Z">
              <w:tcPr>
                <w:tcW w:w="4279" w:type="dxa"/>
                <w:tcBorders>
                  <w:right w:val="single" w:sz="4" w:space="0" w:color="auto"/>
                </w:tcBorders>
              </w:tcPr>
            </w:tcPrChange>
          </w:tcPr>
          <w:p w14:paraId="4E5BA662" w14:textId="77777777" w:rsidR="008F3293" w:rsidRDefault="008F3293" w:rsidP="00991971">
            <w:pPr>
              <w:cnfStyle w:val="000000000000" w:firstRow="0" w:lastRow="0" w:firstColumn="0" w:lastColumn="0" w:oddVBand="0" w:evenVBand="0" w:oddHBand="0" w:evenHBand="0" w:firstRowFirstColumn="0" w:firstRowLastColumn="0" w:lastRowFirstColumn="0" w:lastRowLastColumn="0"/>
              <w:rPr>
                <w:ins w:id="571" w:author="MATTIA CAPRIO" w:date="2020-11-23T22:37:00Z"/>
                <w:sz w:val="24"/>
                <w:szCs w:val="24"/>
              </w:rPr>
            </w:pPr>
          </w:p>
        </w:tc>
        <w:tc>
          <w:tcPr>
            <w:tcW w:w="4510" w:type="dxa"/>
            <w:tcBorders>
              <w:left w:val="single" w:sz="4" w:space="0" w:color="auto"/>
            </w:tcBorders>
            <w:tcPrChange w:id="572" w:author="MATTIA CAPRIO" w:date="2020-11-23T23:04:00Z">
              <w:tcPr>
                <w:tcW w:w="4078" w:type="dxa"/>
                <w:tcBorders>
                  <w:left w:val="single" w:sz="4" w:space="0" w:color="auto"/>
                </w:tcBorders>
              </w:tcPr>
            </w:tcPrChange>
          </w:tcPr>
          <w:p w14:paraId="518D74A7" w14:textId="5437B3C5" w:rsidR="008F3293" w:rsidRPr="00A31EFF" w:rsidRDefault="008F3293" w:rsidP="008F3293">
            <w:pPr>
              <w:cnfStyle w:val="000000000000" w:firstRow="0" w:lastRow="0" w:firstColumn="0" w:lastColumn="0" w:oddVBand="0" w:evenVBand="0" w:oddHBand="0" w:evenHBand="0" w:firstRowFirstColumn="0" w:firstRowLastColumn="0" w:lastRowFirstColumn="0" w:lastRowLastColumn="0"/>
              <w:rPr>
                <w:ins w:id="573" w:author="MATTIA CAPRIO" w:date="2020-11-23T22:37:00Z"/>
                <w:sz w:val="24"/>
                <w:szCs w:val="24"/>
              </w:rPr>
            </w:pPr>
            <w:ins w:id="574" w:author="MATTIA CAPRIO" w:date="2020-11-23T22:37:00Z">
              <w:r>
                <w:rPr>
                  <w:sz w:val="24"/>
                  <w:szCs w:val="24"/>
                </w:rPr>
                <w:t xml:space="preserve">8. Il </w:t>
              </w:r>
              <w:r w:rsidRPr="00A31EFF">
                <w:rPr>
                  <w:sz w:val="24"/>
                  <w:szCs w:val="24"/>
                </w:rPr>
                <w:t>sistema controlla la validità del campo modificato e registra i nuovi dati nel database, notificando a Giovanni l’avvenuta modifica e riportandolo alla Home Page della piattaforma</w:t>
              </w:r>
              <w:r>
                <w:rPr>
                  <w:sz w:val="24"/>
                  <w:szCs w:val="24"/>
                </w:rPr>
                <w:t>.</w:t>
              </w:r>
            </w:ins>
          </w:p>
          <w:p w14:paraId="2D0AE12F" w14:textId="77777777" w:rsidR="008F3293" w:rsidRDefault="008F3293" w:rsidP="00991971">
            <w:pPr>
              <w:cnfStyle w:val="000000000000" w:firstRow="0" w:lastRow="0" w:firstColumn="0" w:lastColumn="0" w:oddVBand="0" w:evenVBand="0" w:oddHBand="0" w:evenHBand="0" w:firstRowFirstColumn="0" w:firstRowLastColumn="0" w:lastRowFirstColumn="0" w:lastRowLastColumn="0"/>
              <w:rPr>
                <w:ins w:id="575" w:author="MATTIA CAPRIO" w:date="2020-11-23T22:37:00Z"/>
                <w:sz w:val="24"/>
                <w:szCs w:val="24"/>
              </w:rPr>
            </w:pPr>
          </w:p>
        </w:tc>
      </w:tr>
      <w:tr w:rsidR="0038271A" w14:paraId="205AD90F"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576" w:author="MATTIA CAPRIO" w:date="2020-11-23T23:04:00Z">
              <w:tcPr>
                <w:tcW w:w="1838" w:type="dxa"/>
                <w:vMerge/>
              </w:tcPr>
            </w:tcPrChange>
          </w:tcPr>
          <w:p w14:paraId="0C08FF4F" w14:textId="77777777" w:rsidR="0038271A" w:rsidRDefault="0038271A"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577" w:author="MATTIA CAPRIO" w:date="2020-11-23T23:04:00Z">
              <w:tcPr>
                <w:tcW w:w="4279" w:type="dxa"/>
                <w:tcBorders>
                  <w:right w:val="single" w:sz="4" w:space="0" w:color="auto"/>
                </w:tcBorders>
              </w:tcPr>
            </w:tcPrChange>
          </w:tcPr>
          <w:p w14:paraId="50374035" w14:textId="1DA814EE" w:rsidR="0038271A" w:rsidRDefault="008F3293" w:rsidP="00991971">
            <w:pPr>
              <w:cnfStyle w:val="000000100000" w:firstRow="0" w:lastRow="0" w:firstColumn="0" w:lastColumn="0" w:oddVBand="0" w:evenVBand="0" w:oddHBand="1" w:evenHBand="0" w:firstRowFirstColumn="0" w:firstRowLastColumn="0" w:lastRowFirstColumn="0" w:lastRowLastColumn="0"/>
              <w:rPr>
                <w:sz w:val="24"/>
                <w:szCs w:val="24"/>
              </w:rPr>
            </w:pPr>
            <w:ins w:id="578" w:author="MATTIA CAPRIO" w:date="2020-11-23T22:37:00Z">
              <w:r>
                <w:rPr>
                  <w:sz w:val="24"/>
                  <w:szCs w:val="24"/>
                </w:rPr>
                <w:t xml:space="preserve">9. </w:t>
              </w:r>
              <w:r w:rsidRPr="00216E8F">
                <w:rPr>
                  <w:sz w:val="24"/>
                  <w:szCs w:val="24"/>
                </w:rPr>
                <w:t>Giovanni  prende visione del successo dell’azione compiuta.</w:t>
              </w:r>
            </w:ins>
          </w:p>
        </w:tc>
        <w:tc>
          <w:tcPr>
            <w:tcW w:w="4510" w:type="dxa"/>
            <w:tcBorders>
              <w:left w:val="single" w:sz="4" w:space="0" w:color="auto"/>
            </w:tcBorders>
            <w:tcPrChange w:id="579" w:author="MATTIA CAPRIO" w:date="2020-11-23T23:04:00Z">
              <w:tcPr>
                <w:tcW w:w="4078" w:type="dxa"/>
                <w:tcBorders>
                  <w:left w:val="single" w:sz="4" w:space="0" w:color="auto"/>
                </w:tcBorders>
              </w:tcPr>
            </w:tcPrChange>
          </w:tcPr>
          <w:p w14:paraId="72A7082B" w14:textId="5C194C35" w:rsidR="0038271A" w:rsidRPr="00A31EFF" w:rsidDel="008F3293" w:rsidRDefault="008A5F30" w:rsidP="00991971">
            <w:pPr>
              <w:cnfStyle w:val="000000100000" w:firstRow="0" w:lastRow="0" w:firstColumn="0" w:lastColumn="0" w:oddVBand="0" w:evenVBand="0" w:oddHBand="1" w:evenHBand="0" w:firstRowFirstColumn="0" w:firstRowLastColumn="0" w:lastRowFirstColumn="0" w:lastRowLastColumn="0"/>
              <w:rPr>
                <w:del w:id="580" w:author="MATTIA CAPRIO" w:date="2020-11-23T22:37:00Z"/>
                <w:sz w:val="24"/>
                <w:szCs w:val="24"/>
              </w:rPr>
            </w:pPr>
            <w:del w:id="581" w:author="MATTIA CAPRIO" w:date="2020-11-23T22:37:00Z">
              <w:r w:rsidDel="008F3293">
                <w:rPr>
                  <w:sz w:val="24"/>
                  <w:szCs w:val="24"/>
                </w:rPr>
                <w:delText xml:space="preserve">8. Il </w:delText>
              </w:r>
              <w:r w:rsidR="0038271A" w:rsidRPr="00A31EFF" w:rsidDel="008F3293">
                <w:rPr>
                  <w:sz w:val="24"/>
                  <w:szCs w:val="24"/>
                </w:rPr>
                <w:delText>sistema controlla la validità del campo modificato e registra i nuovi dati nel database, notificando a Giovanni l’avvenuta modifica e riportandolo alla Home Page della piattaforma</w:delText>
              </w:r>
            </w:del>
          </w:p>
          <w:p w14:paraId="0CF14E70" w14:textId="77777777" w:rsidR="0038271A" w:rsidRDefault="0038271A" w:rsidP="008F3293">
            <w:pPr>
              <w:cnfStyle w:val="000000100000" w:firstRow="0" w:lastRow="0" w:firstColumn="0" w:lastColumn="0" w:oddVBand="0" w:evenVBand="0" w:oddHBand="1" w:evenHBand="0" w:firstRowFirstColumn="0" w:firstRowLastColumn="0" w:lastRowFirstColumn="0" w:lastRowLastColumn="0"/>
              <w:rPr>
                <w:sz w:val="24"/>
                <w:szCs w:val="24"/>
              </w:rPr>
              <w:pPrChange w:id="582" w:author="MATTIA CAPRIO" w:date="2020-11-23T22:37:00Z">
                <w:pPr>
                  <w:cnfStyle w:val="000000100000" w:firstRow="0" w:lastRow="0" w:firstColumn="0" w:lastColumn="0" w:oddVBand="0" w:evenVBand="0" w:oddHBand="1" w:evenHBand="0" w:firstRowFirstColumn="0" w:firstRowLastColumn="0" w:lastRowFirstColumn="0" w:lastRowLastColumn="0"/>
                </w:pPr>
              </w:pPrChange>
            </w:pPr>
          </w:p>
        </w:tc>
      </w:tr>
    </w:tbl>
    <w:p w14:paraId="667660FE" w14:textId="278A4400" w:rsidR="0038271A" w:rsidRDefault="0038271A" w:rsidP="001114B7">
      <w:pPr>
        <w:tabs>
          <w:tab w:val="left" w:pos="2694"/>
        </w:tabs>
        <w:rPr>
          <w:b/>
          <w:bCs/>
          <w:sz w:val="28"/>
          <w:szCs w:val="28"/>
        </w:rPr>
      </w:pPr>
    </w:p>
    <w:p w14:paraId="7E5F836C" w14:textId="3141B4C1" w:rsidR="008A5F30" w:rsidRDefault="008A5F30" w:rsidP="001114B7">
      <w:pPr>
        <w:tabs>
          <w:tab w:val="left" w:pos="2694"/>
        </w:tabs>
        <w:rPr>
          <w:b/>
          <w:bCs/>
          <w:sz w:val="28"/>
          <w:szCs w:val="28"/>
        </w:rPr>
      </w:pPr>
    </w:p>
    <w:p w14:paraId="40C026F5" w14:textId="26A34C7D" w:rsidR="008A5F30" w:rsidRDefault="008A5F30" w:rsidP="001114B7">
      <w:pPr>
        <w:tabs>
          <w:tab w:val="left" w:pos="2694"/>
        </w:tabs>
        <w:rPr>
          <w:b/>
          <w:bCs/>
          <w:sz w:val="28"/>
          <w:szCs w:val="28"/>
        </w:rPr>
      </w:pPr>
    </w:p>
    <w:p w14:paraId="61BA15D3" w14:textId="3AE42541" w:rsidR="008A5F30" w:rsidRDefault="008A5F30" w:rsidP="001114B7">
      <w:pPr>
        <w:tabs>
          <w:tab w:val="left" w:pos="2694"/>
        </w:tabs>
        <w:rPr>
          <w:b/>
          <w:bCs/>
          <w:sz w:val="28"/>
          <w:szCs w:val="28"/>
        </w:rPr>
      </w:pPr>
    </w:p>
    <w:p w14:paraId="5D761424" w14:textId="15EF87A4" w:rsidR="008A5F30" w:rsidRDefault="008A5F30" w:rsidP="001114B7">
      <w:pPr>
        <w:tabs>
          <w:tab w:val="left" w:pos="2694"/>
        </w:tabs>
        <w:rPr>
          <w:b/>
          <w:bCs/>
          <w:sz w:val="28"/>
          <w:szCs w:val="28"/>
        </w:rPr>
      </w:pPr>
    </w:p>
    <w:p w14:paraId="21335AE6" w14:textId="4A32E57F" w:rsidR="008A5F30" w:rsidRDefault="008A5F30" w:rsidP="001114B7">
      <w:pPr>
        <w:tabs>
          <w:tab w:val="left" w:pos="2694"/>
        </w:tabs>
        <w:rPr>
          <w:b/>
          <w:bCs/>
          <w:sz w:val="28"/>
          <w:szCs w:val="28"/>
        </w:rPr>
      </w:pPr>
    </w:p>
    <w:p w14:paraId="1D9B1EF7" w14:textId="74D08EF0" w:rsidR="008A5F30" w:rsidRDefault="008A5F30" w:rsidP="001114B7">
      <w:pPr>
        <w:tabs>
          <w:tab w:val="left" w:pos="2694"/>
        </w:tabs>
        <w:rPr>
          <w:ins w:id="583" w:author="MATTIA CAPRIO" w:date="2020-11-23T23:04:00Z"/>
          <w:b/>
          <w:bCs/>
          <w:sz w:val="28"/>
          <w:szCs w:val="28"/>
        </w:rPr>
      </w:pPr>
    </w:p>
    <w:p w14:paraId="000874F8" w14:textId="77777777" w:rsidR="00D31E1E" w:rsidRDefault="00D31E1E" w:rsidP="001114B7">
      <w:pPr>
        <w:tabs>
          <w:tab w:val="left" w:pos="2694"/>
        </w:tabs>
        <w:rPr>
          <w:b/>
          <w:bCs/>
          <w:sz w:val="28"/>
          <w:szCs w:val="28"/>
        </w:rPr>
      </w:pPr>
    </w:p>
    <w:p w14:paraId="082133AC" w14:textId="7CC80AEC" w:rsidR="008A5F30" w:rsidDel="008F3293" w:rsidRDefault="008A5F30" w:rsidP="001114B7">
      <w:pPr>
        <w:tabs>
          <w:tab w:val="left" w:pos="2694"/>
        </w:tabs>
        <w:rPr>
          <w:del w:id="584" w:author="MATTIA CAPRIO" w:date="2020-11-23T22:37:00Z"/>
          <w:b/>
          <w:bCs/>
          <w:sz w:val="28"/>
          <w:szCs w:val="28"/>
        </w:rPr>
      </w:pPr>
    </w:p>
    <w:p w14:paraId="2157FDD7" w14:textId="47B1EF8E" w:rsidR="008A5F30" w:rsidDel="008F3293" w:rsidRDefault="008A5F30" w:rsidP="001114B7">
      <w:pPr>
        <w:tabs>
          <w:tab w:val="left" w:pos="2694"/>
        </w:tabs>
        <w:rPr>
          <w:del w:id="585" w:author="MATTIA CAPRIO" w:date="2020-11-23T22:37:00Z"/>
          <w:b/>
          <w:bCs/>
          <w:sz w:val="28"/>
          <w:szCs w:val="28"/>
        </w:rPr>
      </w:pPr>
    </w:p>
    <w:p w14:paraId="103FFB3F" w14:textId="01965F81" w:rsidR="008A5F30" w:rsidRDefault="008A5F30" w:rsidP="001114B7">
      <w:pPr>
        <w:tabs>
          <w:tab w:val="left" w:pos="2694"/>
        </w:tabs>
        <w:rPr>
          <w:b/>
          <w:bCs/>
          <w:sz w:val="28"/>
          <w:szCs w:val="28"/>
        </w:rPr>
      </w:pPr>
    </w:p>
    <w:p w14:paraId="772F50C3" w14:textId="7B7ACD3E" w:rsidR="008A5F30" w:rsidRDefault="008A5F30" w:rsidP="001114B7">
      <w:pPr>
        <w:tabs>
          <w:tab w:val="left" w:pos="2694"/>
        </w:tabs>
        <w:rPr>
          <w:b/>
          <w:bCs/>
          <w:sz w:val="28"/>
          <w:szCs w:val="28"/>
        </w:rPr>
      </w:pPr>
      <w:r>
        <w:rPr>
          <w:b/>
          <w:bCs/>
          <w:sz w:val="28"/>
          <w:szCs w:val="28"/>
        </w:rPr>
        <w:lastRenderedPageBreak/>
        <w:t>Consulente</w:t>
      </w:r>
    </w:p>
    <w:tbl>
      <w:tblPr>
        <w:tblStyle w:val="Tabellagriglia5scura-colore1"/>
        <w:tblpPr w:leftFromText="141" w:rightFromText="141" w:vertAnchor="text" w:horzAnchor="margin" w:tblpYSpec="inside"/>
        <w:tblW w:w="0" w:type="auto"/>
        <w:tblLook w:val="04A0" w:firstRow="1" w:lastRow="0" w:firstColumn="1" w:lastColumn="0" w:noHBand="0" w:noVBand="1"/>
        <w:tblPrChange w:id="586" w:author="MATTIA CAPRIO" w:date="2020-11-23T23:04:00Z">
          <w:tblPr>
            <w:tblStyle w:val="Tabellagriglia5scura-colore1"/>
            <w:tblpPr w:leftFromText="141" w:rightFromText="141" w:vertAnchor="text" w:horzAnchor="margin" w:tblpYSpec="inside"/>
            <w:tblW w:w="0" w:type="auto"/>
            <w:tblLook w:val="04A0" w:firstRow="1" w:lastRow="0" w:firstColumn="1" w:lastColumn="0" w:noHBand="0" w:noVBand="1"/>
          </w:tblPr>
        </w:tblPrChange>
      </w:tblPr>
      <w:tblGrid>
        <w:gridCol w:w="1838"/>
        <w:gridCol w:w="4279"/>
        <w:gridCol w:w="4510"/>
        <w:tblGridChange w:id="587">
          <w:tblGrid>
            <w:gridCol w:w="1838"/>
            <w:gridCol w:w="4279"/>
            <w:gridCol w:w="4078"/>
          </w:tblGrid>
        </w:tblGridChange>
      </w:tblGrid>
      <w:tr w:rsidR="008A5F30" w14:paraId="448327A5" w14:textId="77777777" w:rsidTr="00D31E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588" w:author="MATTIA CAPRIO" w:date="2020-11-23T23:04:00Z">
              <w:tcPr>
                <w:tcW w:w="1838" w:type="dxa"/>
              </w:tcPr>
            </w:tcPrChange>
          </w:tcPr>
          <w:p w14:paraId="4D6F7171" w14:textId="77777777" w:rsidR="008A5F30" w:rsidRDefault="008A5F30" w:rsidP="00991971">
            <w:pPr>
              <w:cnfStyle w:val="101000000000" w:firstRow="1" w:lastRow="0" w:firstColumn="1" w:lastColumn="0" w:oddVBand="0" w:evenVBand="0" w:oddHBand="0" w:evenHBand="0" w:firstRowFirstColumn="0" w:firstRowLastColumn="0" w:lastRowFirstColumn="0" w:lastRowLastColumn="0"/>
              <w:rPr>
                <w:sz w:val="24"/>
                <w:szCs w:val="24"/>
              </w:rPr>
            </w:pPr>
            <w:r>
              <w:rPr>
                <w:sz w:val="24"/>
                <w:szCs w:val="24"/>
              </w:rPr>
              <w:t>Nome Scenario</w:t>
            </w:r>
          </w:p>
        </w:tc>
        <w:tc>
          <w:tcPr>
            <w:tcW w:w="8789" w:type="dxa"/>
            <w:gridSpan w:val="2"/>
            <w:tcPrChange w:id="589" w:author="MATTIA CAPRIO" w:date="2020-11-23T23:04:00Z">
              <w:tcPr>
                <w:tcW w:w="8357" w:type="dxa"/>
                <w:gridSpan w:val="2"/>
              </w:tcPr>
            </w:tcPrChange>
          </w:tcPr>
          <w:p w14:paraId="475FE28D" w14:textId="77777777" w:rsidR="008A5F30" w:rsidRDefault="008A5F30"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SUC_ApprovazioneOrdine</w:t>
            </w:r>
          </w:p>
        </w:tc>
      </w:tr>
      <w:tr w:rsidR="008A5F30" w14:paraId="634ED746"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Change w:id="590" w:author="MATTIA CAPRIO" w:date="2020-11-23T23:04:00Z">
              <w:tcPr>
                <w:tcW w:w="1838" w:type="dxa"/>
              </w:tcPr>
            </w:tcPrChange>
          </w:tcPr>
          <w:p w14:paraId="7694B869" w14:textId="77777777" w:rsidR="008A5F30" w:rsidRDefault="008A5F30" w:rsidP="00991971">
            <w:pPr>
              <w:cnfStyle w:val="001000100000" w:firstRow="0" w:lastRow="0" w:firstColumn="1" w:lastColumn="0" w:oddVBand="0" w:evenVBand="0" w:oddHBand="1" w:evenHBand="0" w:firstRowFirstColumn="0" w:firstRowLastColumn="0" w:lastRowFirstColumn="0" w:lastRowLastColumn="0"/>
              <w:rPr>
                <w:sz w:val="24"/>
                <w:szCs w:val="24"/>
              </w:rPr>
            </w:pPr>
            <w:r>
              <w:rPr>
                <w:sz w:val="24"/>
                <w:szCs w:val="24"/>
              </w:rPr>
              <w:t>Attore</w:t>
            </w:r>
          </w:p>
        </w:tc>
        <w:tc>
          <w:tcPr>
            <w:tcW w:w="8789" w:type="dxa"/>
            <w:gridSpan w:val="2"/>
            <w:tcPrChange w:id="591" w:author="MATTIA CAPRIO" w:date="2020-11-23T23:04:00Z">
              <w:tcPr>
                <w:tcW w:w="8357" w:type="dxa"/>
                <w:gridSpan w:val="2"/>
              </w:tcPr>
            </w:tcPrChange>
          </w:tcPr>
          <w:p w14:paraId="42737B52" w14:textId="77777777" w:rsidR="008A5F30" w:rsidRDefault="008A5F30"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A5F30" w14:paraId="42013405"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val="restart"/>
            <w:tcPrChange w:id="592" w:author="MATTIA CAPRIO" w:date="2020-11-23T23:04:00Z">
              <w:tcPr>
                <w:tcW w:w="1838" w:type="dxa"/>
                <w:vMerge w:val="restart"/>
              </w:tcPr>
            </w:tcPrChange>
          </w:tcPr>
          <w:p w14:paraId="62A57424" w14:textId="77777777" w:rsidR="008A5F30" w:rsidRDefault="008A5F30" w:rsidP="00991971">
            <w:pPr>
              <w:rPr>
                <w:sz w:val="24"/>
                <w:szCs w:val="24"/>
              </w:rPr>
            </w:pPr>
            <w:r>
              <w:rPr>
                <w:sz w:val="24"/>
                <w:szCs w:val="24"/>
              </w:rPr>
              <w:t>Flusso di Eventi</w:t>
            </w:r>
          </w:p>
        </w:tc>
        <w:tc>
          <w:tcPr>
            <w:tcW w:w="4279" w:type="dxa"/>
            <w:tcBorders>
              <w:right w:val="single" w:sz="4" w:space="0" w:color="auto"/>
            </w:tcBorders>
            <w:tcPrChange w:id="593" w:author="MATTIA CAPRIO" w:date="2020-11-23T23:04:00Z">
              <w:tcPr>
                <w:tcW w:w="4279" w:type="dxa"/>
                <w:tcBorders>
                  <w:right w:val="single" w:sz="4" w:space="0" w:color="auto"/>
                </w:tcBorders>
              </w:tcPr>
            </w:tcPrChange>
          </w:tcPr>
          <w:p w14:paraId="00656F82" w14:textId="77777777" w:rsidR="008A5F30" w:rsidRPr="00535DFE" w:rsidRDefault="008A5F30"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510" w:type="dxa"/>
            <w:tcBorders>
              <w:left w:val="single" w:sz="4" w:space="0" w:color="auto"/>
            </w:tcBorders>
            <w:tcPrChange w:id="594" w:author="MATTIA CAPRIO" w:date="2020-11-23T23:04:00Z">
              <w:tcPr>
                <w:tcW w:w="4078" w:type="dxa"/>
                <w:tcBorders>
                  <w:left w:val="single" w:sz="4" w:space="0" w:color="auto"/>
                </w:tcBorders>
              </w:tcPr>
            </w:tcPrChange>
          </w:tcPr>
          <w:p w14:paraId="4E738D51" w14:textId="77777777" w:rsidR="008A5F30" w:rsidRPr="00535DFE" w:rsidRDefault="008A5F30"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A5F30" w14:paraId="7F389159"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595" w:author="MATTIA CAPRIO" w:date="2020-11-23T23:04:00Z">
              <w:tcPr>
                <w:tcW w:w="1838" w:type="dxa"/>
                <w:vMerge/>
              </w:tcPr>
            </w:tcPrChange>
          </w:tcPr>
          <w:p w14:paraId="433572A4" w14:textId="77777777" w:rsidR="008A5F30" w:rsidRDefault="008A5F30"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596" w:author="MATTIA CAPRIO" w:date="2020-11-23T23:04:00Z">
              <w:tcPr>
                <w:tcW w:w="4279" w:type="dxa"/>
                <w:tcBorders>
                  <w:right w:val="single" w:sz="4" w:space="0" w:color="auto"/>
                </w:tcBorders>
              </w:tcPr>
            </w:tcPrChange>
          </w:tcPr>
          <w:p w14:paraId="747BDAB6" w14:textId="536D9C9E"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w:t>
            </w:r>
            <w:r w:rsidR="00D35A4C">
              <w:rPr>
                <w:sz w:val="24"/>
                <w:szCs w:val="24"/>
              </w:rPr>
              <w:t xml:space="preserve"> </w:t>
            </w:r>
            <w:r>
              <w:rPr>
                <w:sz w:val="24"/>
                <w:szCs w:val="24"/>
              </w:rPr>
              <w:t>Mattia è un consulente della piattaforma EasyLease</w:t>
            </w:r>
            <w:ins w:id="597" w:author="MATTIA CAPRIO" w:date="2020-11-23T22:40:00Z">
              <w:r w:rsidR="000049AA">
                <w:rPr>
                  <w:sz w:val="24"/>
                  <w:szCs w:val="24"/>
                </w:rPr>
                <w:t xml:space="preserve"> che vuole approvare uno degli ordini presenti nella propria lista</w:t>
              </w:r>
            </w:ins>
            <w:del w:id="598" w:author="MATTIA CAPRIO" w:date="2020-11-23T22:39:00Z">
              <w:r w:rsidDel="000049AA">
                <w:rPr>
                  <w:sz w:val="24"/>
                  <w:szCs w:val="24"/>
                </w:rPr>
                <w:delText xml:space="preserve"> che deve approvare l’ordine di Francesco</w:delText>
              </w:r>
              <w:r w:rsidR="00D35A4C" w:rsidDel="000049AA">
                <w:rPr>
                  <w:sz w:val="24"/>
                  <w:szCs w:val="24"/>
                </w:rPr>
                <w:delText>,</w:delText>
              </w:r>
              <w:r w:rsidDel="000049AA">
                <w:rPr>
                  <w:sz w:val="24"/>
                  <w:szCs w:val="24"/>
                </w:rPr>
                <w:delText xml:space="preserve"> un cliente che ha preso in carico</w:delText>
              </w:r>
            </w:del>
            <w:r>
              <w:rPr>
                <w:sz w:val="24"/>
                <w:szCs w:val="24"/>
              </w:rPr>
              <w:t>.</w:t>
            </w:r>
          </w:p>
          <w:p w14:paraId="4E826FDA" w14:textId="344F699F"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r w:rsidRPr="00022E0A">
              <w:rPr>
                <w:sz w:val="24"/>
                <w:szCs w:val="24"/>
              </w:rPr>
              <w:t xml:space="preserve">Mattia accede </w:t>
            </w:r>
            <w:del w:id="599" w:author="MATTIA CAPRIO" w:date="2020-11-23T22:39:00Z">
              <w:r w:rsidRPr="00022E0A" w:rsidDel="000049AA">
                <w:rPr>
                  <w:sz w:val="24"/>
                  <w:szCs w:val="24"/>
                </w:rPr>
                <w:delText xml:space="preserve">alla parte di sistema riservata ai consulenti di EasyLease </w:delText>
              </w:r>
            </w:del>
            <w:r w:rsidRPr="00022E0A">
              <w:rPr>
                <w:sz w:val="24"/>
                <w:szCs w:val="24"/>
              </w:rPr>
              <w:t>inserendo le proprie credenziali</w:t>
            </w:r>
            <w:ins w:id="600" w:author="MATTIA CAPRIO" w:date="2020-11-23T22:40:00Z">
              <w:r w:rsidR="000049AA">
                <w:rPr>
                  <w:sz w:val="24"/>
                  <w:szCs w:val="24"/>
                </w:rPr>
                <w:t xml:space="preserve"> e </w:t>
              </w:r>
            </w:ins>
            <w:ins w:id="601" w:author="MATTIA CAPRIO" w:date="2020-11-23T22:45:00Z">
              <w:r w:rsidR="00A5491B" w:rsidRPr="00A5491B">
                <w:rPr>
                  <w:sz w:val="24"/>
                  <w:szCs w:val="24"/>
                </w:rPr>
                <w:t>preme sul proprio nome nella sezione dedicata</w:t>
              </w:r>
            </w:ins>
            <w:r w:rsidRPr="00022E0A">
              <w:rPr>
                <w:sz w:val="24"/>
                <w:szCs w:val="24"/>
              </w:rPr>
              <w:t>.</w:t>
            </w:r>
          </w:p>
        </w:tc>
        <w:tc>
          <w:tcPr>
            <w:tcW w:w="4510" w:type="dxa"/>
            <w:tcBorders>
              <w:left w:val="single" w:sz="4" w:space="0" w:color="auto"/>
            </w:tcBorders>
            <w:tcPrChange w:id="602" w:author="MATTIA CAPRIO" w:date="2020-11-23T23:04:00Z">
              <w:tcPr>
                <w:tcW w:w="4078" w:type="dxa"/>
                <w:tcBorders>
                  <w:left w:val="single" w:sz="4" w:space="0" w:color="auto"/>
                </w:tcBorders>
              </w:tcPr>
            </w:tcPrChange>
          </w:tcPr>
          <w:p w14:paraId="7D09E239"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647026E8"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603" w:author="MATTIA CAPRIO" w:date="2020-11-23T23:04:00Z">
              <w:tcPr>
                <w:tcW w:w="1838" w:type="dxa"/>
                <w:vMerge/>
              </w:tcPr>
            </w:tcPrChange>
          </w:tcPr>
          <w:p w14:paraId="382D1239" w14:textId="77777777" w:rsidR="008A5F30" w:rsidRDefault="008A5F30" w:rsidP="00991971">
            <w:pPr>
              <w:rPr>
                <w:sz w:val="24"/>
                <w:szCs w:val="24"/>
              </w:rPr>
            </w:pPr>
          </w:p>
        </w:tc>
        <w:tc>
          <w:tcPr>
            <w:tcW w:w="4279" w:type="dxa"/>
            <w:tcBorders>
              <w:right w:val="single" w:sz="4" w:space="0" w:color="auto"/>
            </w:tcBorders>
            <w:tcPrChange w:id="604" w:author="MATTIA CAPRIO" w:date="2020-11-23T23:04:00Z">
              <w:tcPr>
                <w:tcW w:w="4279" w:type="dxa"/>
                <w:tcBorders>
                  <w:right w:val="single" w:sz="4" w:space="0" w:color="auto"/>
                </w:tcBorders>
              </w:tcPr>
            </w:tcPrChange>
          </w:tcPr>
          <w:p w14:paraId="3420D72B" w14:textId="77777777" w:rsidR="008A5F30"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605" w:author="MATTIA CAPRIO" w:date="2020-11-23T23:04:00Z">
              <w:tcPr>
                <w:tcW w:w="4078" w:type="dxa"/>
                <w:tcBorders>
                  <w:left w:val="single" w:sz="4" w:space="0" w:color="auto"/>
                </w:tcBorders>
              </w:tcPr>
            </w:tcPrChange>
          </w:tcPr>
          <w:p w14:paraId="6AEB6AE1" w14:textId="5C2592E3" w:rsidR="008A5F30" w:rsidRPr="00D35A4C" w:rsidRDefault="008A5F30" w:rsidP="00D35A4C">
            <w:pPr>
              <w:cnfStyle w:val="000000000000" w:firstRow="0" w:lastRow="0" w:firstColumn="0" w:lastColumn="0" w:oddVBand="0" w:evenVBand="0" w:oddHBand="0" w:evenHBand="0" w:firstRowFirstColumn="0" w:firstRowLastColumn="0" w:lastRowFirstColumn="0" w:lastRowLastColumn="0"/>
              <w:rPr>
                <w:sz w:val="24"/>
                <w:szCs w:val="24"/>
              </w:rPr>
            </w:pPr>
            <w:r w:rsidRPr="00D35A4C">
              <w:rPr>
                <w:sz w:val="24"/>
                <w:szCs w:val="24"/>
              </w:rPr>
              <w:t>2.</w:t>
            </w:r>
            <w:r w:rsidR="00D35A4C">
              <w:rPr>
                <w:sz w:val="24"/>
                <w:szCs w:val="24"/>
              </w:rPr>
              <w:t xml:space="preserve"> </w:t>
            </w:r>
            <w:ins w:id="606" w:author="MATTIA CAPRIO" w:date="2020-11-23T22:46:00Z">
              <w:r w:rsidR="00A5491B">
                <w:rPr>
                  <w:sz w:val="24"/>
                  <w:szCs w:val="24"/>
                </w:rPr>
                <w:t>Il</w:t>
              </w:r>
              <w:r w:rsidR="00A5491B">
                <w:t xml:space="preserve"> </w:t>
              </w:r>
              <w:r w:rsidR="00A5491B" w:rsidRPr="00A5491B">
                <w:rPr>
                  <w:sz w:val="24"/>
                  <w:szCs w:val="24"/>
                </w:rPr>
                <w:t>sistema mostra una dashboard a lui dedicata dove sono presenti diverse funzioni, tra cui anche quella necessaria per effettuare l</w:t>
              </w:r>
              <w:r w:rsidR="00A5491B">
                <w:rPr>
                  <w:sz w:val="24"/>
                  <w:szCs w:val="24"/>
                </w:rPr>
                <w:t xml:space="preserve">’approvazione </w:t>
              </w:r>
              <w:r w:rsidR="00A5491B" w:rsidRPr="00A5491B">
                <w:rPr>
                  <w:sz w:val="24"/>
                  <w:szCs w:val="24"/>
                </w:rPr>
                <w:t xml:space="preserve">di un </w:t>
              </w:r>
              <w:r w:rsidR="00A5491B">
                <w:rPr>
                  <w:sz w:val="24"/>
                  <w:szCs w:val="24"/>
                </w:rPr>
                <w:t>ordine a lui associato</w:t>
              </w:r>
              <w:r w:rsidR="00A5491B" w:rsidRPr="00A5491B">
                <w:rPr>
                  <w:sz w:val="24"/>
                  <w:szCs w:val="24"/>
                </w:rPr>
                <w:t>.</w:t>
              </w:r>
            </w:ins>
            <w:del w:id="607" w:author="MATTIA CAPRIO" w:date="2020-11-23T22:46:00Z">
              <w:r w:rsidRPr="00D35A4C" w:rsidDel="00A5491B">
                <w:rPr>
                  <w:sz w:val="24"/>
                  <w:szCs w:val="24"/>
                </w:rPr>
                <w:delText>Il sistema lo porta alla pagina “Home” della sezione della piattaforma riservata ai consulenti, nella quale sono presenti alcune funzionalità tra cui la visione dell’elenco degli ordini dei suoi clienti che non sono stati ancora approvati.</w:delText>
              </w:r>
            </w:del>
          </w:p>
        </w:tc>
      </w:tr>
      <w:tr w:rsidR="008A5F30" w14:paraId="059A33EF"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608" w:author="MATTIA CAPRIO" w:date="2020-11-23T23:04:00Z">
              <w:tcPr>
                <w:tcW w:w="1838" w:type="dxa"/>
                <w:vMerge/>
              </w:tcPr>
            </w:tcPrChange>
          </w:tcPr>
          <w:p w14:paraId="3D918526" w14:textId="77777777" w:rsidR="008A5F30" w:rsidRDefault="008A5F30"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609" w:author="MATTIA CAPRIO" w:date="2020-11-23T23:04:00Z">
              <w:tcPr>
                <w:tcW w:w="4279" w:type="dxa"/>
                <w:tcBorders>
                  <w:right w:val="single" w:sz="4" w:space="0" w:color="auto"/>
                </w:tcBorders>
              </w:tcPr>
            </w:tcPrChange>
          </w:tcPr>
          <w:p w14:paraId="12ADC7BE" w14:textId="382F6AD3" w:rsidR="008A5F30" w:rsidRPr="00D35A4C" w:rsidRDefault="008A5F30" w:rsidP="00D35A4C">
            <w:pPr>
              <w:cnfStyle w:val="000000100000" w:firstRow="0" w:lastRow="0" w:firstColumn="0" w:lastColumn="0" w:oddVBand="0" w:evenVBand="0" w:oddHBand="1" w:evenHBand="0" w:firstRowFirstColumn="0" w:firstRowLastColumn="0" w:lastRowFirstColumn="0" w:lastRowLastColumn="0"/>
              <w:rPr>
                <w:sz w:val="24"/>
                <w:szCs w:val="24"/>
              </w:rPr>
            </w:pPr>
            <w:r w:rsidRPr="00D35A4C">
              <w:rPr>
                <w:sz w:val="24"/>
                <w:szCs w:val="24"/>
              </w:rPr>
              <w:t>3. Mattia clicca sul tasto “</w:t>
            </w:r>
            <w:r w:rsidR="00D35A4C">
              <w:rPr>
                <w:sz w:val="24"/>
                <w:szCs w:val="24"/>
              </w:rPr>
              <w:t>V</w:t>
            </w:r>
            <w:r w:rsidRPr="00D35A4C">
              <w:rPr>
                <w:sz w:val="24"/>
                <w:szCs w:val="24"/>
              </w:rPr>
              <w:t xml:space="preserve">isualizza </w:t>
            </w:r>
            <w:r w:rsidR="00D35A4C">
              <w:rPr>
                <w:sz w:val="24"/>
                <w:szCs w:val="24"/>
              </w:rPr>
              <w:t>E</w:t>
            </w:r>
            <w:r w:rsidRPr="00D35A4C">
              <w:rPr>
                <w:sz w:val="24"/>
                <w:szCs w:val="24"/>
              </w:rPr>
              <w:t xml:space="preserve">lenco </w:t>
            </w:r>
            <w:r w:rsidR="00D35A4C">
              <w:rPr>
                <w:sz w:val="24"/>
                <w:szCs w:val="24"/>
              </w:rPr>
              <w:t>O</w:t>
            </w:r>
            <w:r w:rsidRPr="00D35A4C">
              <w:rPr>
                <w:sz w:val="24"/>
                <w:szCs w:val="24"/>
              </w:rPr>
              <w:t>rdini”</w:t>
            </w:r>
            <w:ins w:id="610" w:author="MATTIA CAPRIO" w:date="2020-11-23T22:46:00Z">
              <w:r w:rsidR="00A5491B">
                <w:rPr>
                  <w:sz w:val="24"/>
                  <w:szCs w:val="24"/>
                </w:rPr>
                <w:t xml:space="preserve"> </w:t>
              </w:r>
            </w:ins>
            <w:ins w:id="611" w:author="MATTIA CAPRIO" w:date="2020-11-23T22:47:00Z">
              <w:r w:rsidR="00A5491B">
                <w:rPr>
                  <w:sz w:val="24"/>
                  <w:szCs w:val="24"/>
                </w:rPr>
                <w:t>che gli consente di accedere al</w:t>
              </w:r>
              <w:r w:rsidR="00A5491B">
                <w:rPr>
                  <w:sz w:val="24"/>
                  <w:szCs w:val="24"/>
                </w:rPr>
                <w:t xml:space="preserve">la lista </w:t>
              </w:r>
              <w:r w:rsidR="00A5491B">
                <w:rPr>
                  <w:sz w:val="24"/>
                  <w:szCs w:val="24"/>
                </w:rPr>
                <w:t xml:space="preserve">di ordini </w:t>
              </w:r>
              <w:r w:rsidR="00A5491B">
                <w:rPr>
                  <w:sz w:val="24"/>
                  <w:szCs w:val="24"/>
                </w:rPr>
                <w:t>a lui associati</w:t>
              </w:r>
            </w:ins>
            <w:r w:rsidRPr="00D35A4C">
              <w:rPr>
                <w:sz w:val="24"/>
                <w:szCs w:val="24"/>
              </w:rPr>
              <w:t>.</w:t>
            </w:r>
          </w:p>
        </w:tc>
        <w:tc>
          <w:tcPr>
            <w:tcW w:w="4510" w:type="dxa"/>
            <w:tcBorders>
              <w:left w:val="single" w:sz="4" w:space="0" w:color="auto"/>
            </w:tcBorders>
            <w:tcPrChange w:id="612" w:author="MATTIA CAPRIO" w:date="2020-11-23T23:04:00Z">
              <w:tcPr>
                <w:tcW w:w="4078" w:type="dxa"/>
                <w:tcBorders>
                  <w:left w:val="single" w:sz="4" w:space="0" w:color="auto"/>
                </w:tcBorders>
              </w:tcPr>
            </w:tcPrChange>
          </w:tcPr>
          <w:p w14:paraId="2FD47BB2" w14:textId="77777777" w:rsidR="008A5F30" w:rsidRDefault="008A5F30"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A5F30" w14:paraId="3C2F3957" w14:textId="77777777" w:rsidTr="00D31E1E">
        <w:tc>
          <w:tcPr>
            <w:cnfStyle w:val="001000000000" w:firstRow="0" w:lastRow="0" w:firstColumn="1" w:lastColumn="0" w:oddVBand="0" w:evenVBand="0" w:oddHBand="0" w:evenHBand="0" w:firstRowFirstColumn="0" w:firstRowLastColumn="0" w:lastRowFirstColumn="0" w:lastRowLastColumn="0"/>
            <w:tcW w:w="1838" w:type="dxa"/>
            <w:vMerge/>
            <w:tcPrChange w:id="613" w:author="MATTIA CAPRIO" w:date="2020-11-23T23:04:00Z">
              <w:tcPr>
                <w:tcW w:w="1838" w:type="dxa"/>
                <w:vMerge/>
              </w:tcPr>
            </w:tcPrChange>
          </w:tcPr>
          <w:p w14:paraId="07C70A41" w14:textId="77777777" w:rsidR="008A5F30" w:rsidRDefault="008A5F30" w:rsidP="00991971">
            <w:pPr>
              <w:rPr>
                <w:sz w:val="24"/>
                <w:szCs w:val="24"/>
              </w:rPr>
            </w:pPr>
          </w:p>
        </w:tc>
        <w:tc>
          <w:tcPr>
            <w:tcW w:w="4279" w:type="dxa"/>
            <w:tcBorders>
              <w:right w:val="single" w:sz="4" w:space="0" w:color="auto"/>
            </w:tcBorders>
            <w:tcPrChange w:id="614" w:author="MATTIA CAPRIO" w:date="2020-11-23T23:04:00Z">
              <w:tcPr>
                <w:tcW w:w="4279" w:type="dxa"/>
                <w:tcBorders>
                  <w:right w:val="single" w:sz="4" w:space="0" w:color="auto"/>
                </w:tcBorders>
              </w:tcPr>
            </w:tcPrChange>
          </w:tcPr>
          <w:p w14:paraId="79E11C74" w14:textId="77777777" w:rsidR="008A5F30" w:rsidRDefault="008A5F30"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615" w:author="MATTIA CAPRIO" w:date="2020-11-23T23:04:00Z">
              <w:tcPr>
                <w:tcW w:w="4078" w:type="dxa"/>
                <w:tcBorders>
                  <w:left w:val="single" w:sz="4" w:space="0" w:color="auto"/>
                </w:tcBorders>
              </w:tcPr>
            </w:tcPrChange>
          </w:tcPr>
          <w:p w14:paraId="4C0D7ADC" w14:textId="5B8A456C" w:rsidR="008A5F30" w:rsidRPr="00D35A4C" w:rsidRDefault="008A5F30" w:rsidP="00D35A4C">
            <w:pPr>
              <w:cnfStyle w:val="000000000000" w:firstRow="0" w:lastRow="0" w:firstColumn="0" w:lastColumn="0" w:oddVBand="0" w:evenVBand="0" w:oddHBand="0" w:evenHBand="0" w:firstRowFirstColumn="0" w:firstRowLastColumn="0" w:lastRowFirstColumn="0" w:lastRowLastColumn="0"/>
              <w:rPr>
                <w:sz w:val="24"/>
                <w:szCs w:val="24"/>
              </w:rPr>
            </w:pPr>
            <w:r w:rsidRPr="00D35A4C">
              <w:rPr>
                <w:sz w:val="24"/>
                <w:szCs w:val="24"/>
              </w:rPr>
              <w:t>4.</w:t>
            </w:r>
            <w:r w:rsidR="00D35A4C">
              <w:rPr>
                <w:sz w:val="24"/>
                <w:szCs w:val="24"/>
              </w:rPr>
              <w:t xml:space="preserve"> </w:t>
            </w:r>
            <w:r w:rsidRPr="00D35A4C">
              <w:rPr>
                <w:sz w:val="24"/>
                <w:szCs w:val="24"/>
              </w:rPr>
              <w:t>Il sistema gli restituisce una pagina dove sono presenti</w:t>
            </w:r>
            <w:ins w:id="616" w:author="MATTIA CAPRIO" w:date="2020-11-23T22:48:00Z">
              <w:r w:rsidR="00A5491B">
                <w:rPr>
                  <w:sz w:val="24"/>
                  <w:szCs w:val="24"/>
                </w:rPr>
                <w:t xml:space="preserve"> anche</w:t>
              </w:r>
            </w:ins>
            <w:r w:rsidRPr="00D35A4C">
              <w:rPr>
                <w:sz w:val="24"/>
                <w:szCs w:val="24"/>
              </w:rPr>
              <w:t xml:space="preserve"> gli ordini ancora da confermare</w:t>
            </w:r>
            <w:del w:id="617" w:author="MATTIA CAPRIO" w:date="2020-11-23T22:47:00Z">
              <w:r w:rsidRPr="00D35A4C" w:rsidDel="00A5491B">
                <w:rPr>
                  <w:sz w:val="24"/>
                  <w:szCs w:val="24"/>
                </w:rPr>
                <w:delText xml:space="preserve"> dei suoi clienti</w:delText>
              </w:r>
            </w:del>
            <w:r w:rsidRPr="00D35A4C">
              <w:rPr>
                <w:sz w:val="24"/>
                <w:szCs w:val="24"/>
              </w:rPr>
              <w:t>.</w:t>
            </w:r>
          </w:p>
        </w:tc>
      </w:tr>
      <w:tr w:rsidR="00B86AF6" w14:paraId="5109201D" w14:textId="77777777" w:rsidTr="00D31E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vMerge/>
            <w:tcPrChange w:id="618" w:author="MATTIA CAPRIO" w:date="2020-11-23T23:04:00Z">
              <w:tcPr>
                <w:tcW w:w="1838" w:type="dxa"/>
                <w:vMerge/>
              </w:tcPr>
            </w:tcPrChange>
          </w:tcPr>
          <w:p w14:paraId="7AB79C43" w14:textId="77777777" w:rsidR="00B86AF6" w:rsidRDefault="00B86AF6" w:rsidP="00B86AF6">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619" w:author="MATTIA CAPRIO" w:date="2020-11-23T23:04:00Z">
              <w:tcPr>
                <w:tcW w:w="4279" w:type="dxa"/>
                <w:tcBorders>
                  <w:right w:val="single" w:sz="4" w:space="0" w:color="auto"/>
                </w:tcBorders>
              </w:tcPr>
            </w:tcPrChange>
          </w:tcPr>
          <w:p w14:paraId="70F2B87D" w14:textId="08C3E643" w:rsidR="00B86AF6" w:rsidRPr="00D35A4C" w:rsidRDefault="00B86AF6" w:rsidP="00B86AF6">
            <w:pPr>
              <w:cnfStyle w:val="000000100000" w:firstRow="0" w:lastRow="0" w:firstColumn="0" w:lastColumn="0" w:oddVBand="0" w:evenVBand="0" w:oddHBand="1" w:evenHBand="0" w:firstRowFirstColumn="0" w:firstRowLastColumn="0" w:lastRowFirstColumn="0" w:lastRowLastColumn="0"/>
              <w:rPr>
                <w:sz w:val="24"/>
                <w:szCs w:val="24"/>
              </w:rPr>
            </w:pPr>
            <w:ins w:id="620" w:author="MATTIA CAPRIO" w:date="2020-11-23T22:49:00Z">
              <w:r>
                <w:rPr>
                  <w:sz w:val="24"/>
                  <w:szCs w:val="24"/>
                </w:rPr>
                <w:t xml:space="preserve">5. </w:t>
              </w:r>
              <w:r>
                <w:rPr>
                  <w:sz w:val="24"/>
                  <w:szCs w:val="24"/>
                </w:rPr>
                <w:t>Mattia</w:t>
              </w:r>
              <w:r w:rsidRPr="001C52BB">
                <w:rPr>
                  <w:sz w:val="24"/>
                  <w:szCs w:val="24"/>
                </w:rPr>
                <w:t xml:space="preserve"> seleziona </w:t>
              </w:r>
              <w:r>
                <w:rPr>
                  <w:sz w:val="24"/>
                  <w:szCs w:val="24"/>
                </w:rPr>
                <w:t>l’ordine</w:t>
              </w:r>
              <w:r w:rsidRPr="001C52BB">
                <w:rPr>
                  <w:sz w:val="24"/>
                  <w:szCs w:val="24"/>
                </w:rPr>
                <w:t xml:space="preserve"> dell’auto che vuole </w:t>
              </w:r>
              <w:r>
                <w:rPr>
                  <w:sz w:val="24"/>
                  <w:szCs w:val="24"/>
                </w:rPr>
                <w:t>approvare</w:t>
              </w:r>
              <w:r w:rsidRPr="001C52BB">
                <w:rPr>
                  <w:sz w:val="24"/>
                  <w:szCs w:val="24"/>
                </w:rPr>
                <w:t xml:space="preserve"> e clicca sul pulsante “</w:t>
              </w:r>
              <w:r>
                <w:rPr>
                  <w:sz w:val="24"/>
                  <w:szCs w:val="24"/>
                </w:rPr>
                <w:t>mostra dettagli</w:t>
              </w:r>
              <w:r w:rsidRPr="001C52BB">
                <w:rPr>
                  <w:sz w:val="24"/>
                  <w:szCs w:val="24"/>
                </w:rPr>
                <w:t>”.</w:t>
              </w:r>
            </w:ins>
            <w:del w:id="621" w:author="MATTIA CAPRIO" w:date="2020-11-23T22:49:00Z">
              <w:r w:rsidRPr="00D35A4C" w:rsidDel="00B86AF6">
                <w:rPr>
                  <w:sz w:val="24"/>
                  <w:szCs w:val="24"/>
                </w:rPr>
                <w:delText>5. Mattia clicca sul pulsante “</w:delText>
              </w:r>
              <w:r w:rsidDel="00B86AF6">
                <w:rPr>
                  <w:sz w:val="24"/>
                  <w:szCs w:val="24"/>
                </w:rPr>
                <w:delText>A</w:delText>
              </w:r>
              <w:r w:rsidRPr="00D35A4C" w:rsidDel="00B86AF6">
                <w:rPr>
                  <w:sz w:val="24"/>
                  <w:szCs w:val="24"/>
                </w:rPr>
                <w:delText xml:space="preserve">pprova </w:delText>
              </w:r>
              <w:r w:rsidDel="00B86AF6">
                <w:rPr>
                  <w:sz w:val="24"/>
                  <w:szCs w:val="24"/>
                </w:rPr>
                <w:delText>O</w:delText>
              </w:r>
              <w:r w:rsidRPr="00D35A4C" w:rsidDel="00B86AF6">
                <w:rPr>
                  <w:sz w:val="24"/>
                  <w:szCs w:val="24"/>
                </w:rPr>
                <w:delText>rdine” relativo all’ ordine di Francesco che vuole approvare .</w:delText>
              </w:r>
            </w:del>
          </w:p>
        </w:tc>
        <w:tc>
          <w:tcPr>
            <w:tcW w:w="4510" w:type="dxa"/>
            <w:tcBorders>
              <w:left w:val="single" w:sz="4" w:space="0" w:color="auto"/>
            </w:tcBorders>
            <w:tcPrChange w:id="622" w:author="MATTIA CAPRIO" w:date="2020-11-23T23:04:00Z">
              <w:tcPr>
                <w:tcW w:w="4078" w:type="dxa"/>
                <w:tcBorders>
                  <w:left w:val="single" w:sz="4" w:space="0" w:color="auto"/>
                </w:tcBorders>
              </w:tcPr>
            </w:tcPrChange>
          </w:tcPr>
          <w:p w14:paraId="2A9C80E2" w14:textId="77777777" w:rsidR="00B86AF6" w:rsidRPr="004645A5" w:rsidRDefault="00B86AF6" w:rsidP="00B86AF6">
            <w:pPr>
              <w:cnfStyle w:val="000000100000" w:firstRow="0" w:lastRow="0" w:firstColumn="0" w:lastColumn="0" w:oddVBand="0" w:evenVBand="0" w:oddHBand="1" w:evenHBand="0" w:firstRowFirstColumn="0" w:firstRowLastColumn="0" w:lastRowFirstColumn="0" w:lastRowLastColumn="0"/>
              <w:rPr>
                <w:sz w:val="24"/>
                <w:szCs w:val="24"/>
              </w:rPr>
            </w:pPr>
          </w:p>
        </w:tc>
      </w:tr>
      <w:tr w:rsidR="00B86AF6" w14:paraId="2963B845" w14:textId="77777777" w:rsidTr="00D31E1E">
        <w:trPr>
          <w:ins w:id="623" w:author="MATTIA CAPRIO" w:date="2020-11-23T22:49:00Z"/>
        </w:trPr>
        <w:tc>
          <w:tcPr>
            <w:cnfStyle w:val="001000000000" w:firstRow="0" w:lastRow="0" w:firstColumn="1" w:lastColumn="0" w:oddVBand="0" w:evenVBand="0" w:oddHBand="0" w:evenHBand="0" w:firstRowFirstColumn="0" w:firstRowLastColumn="0" w:lastRowFirstColumn="0" w:lastRowLastColumn="0"/>
            <w:tcW w:w="1838" w:type="dxa"/>
            <w:vMerge/>
            <w:tcPrChange w:id="624" w:author="MATTIA CAPRIO" w:date="2020-11-23T23:04:00Z">
              <w:tcPr>
                <w:tcW w:w="1838" w:type="dxa"/>
                <w:vMerge/>
              </w:tcPr>
            </w:tcPrChange>
          </w:tcPr>
          <w:p w14:paraId="7CCB21E3" w14:textId="77777777" w:rsidR="00B86AF6" w:rsidRDefault="00B86AF6" w:rsidP="00B86AF6">
            <w:pPr>
              <w:rPr>
                <w:ins w:id="625" w:author="MATTIA CAPRIO" w:date="2020-11-23T22:49:00Z"/>
                <w:sz w:val="24"/>
                <w:szCs w:val="24"/>
              </w:rPr>
            </w:pPr>
          </w:p>
        </w:tc>
        <w:tc>
          <w:tcPr>
            <w:tcW w:w="4279" w:type="dxa"/>
            <w:tcBorders>
              <w:right w:val="single" w:sz="4" w:space="0" w:color="auto"/>
            </w:tcBorders>
            <w:tcPrChange w:id="626" w:author="MATTIA CAPRIO" w:date="2020-11-23T23:04:00Z">
              <w:tcPr>
                <w:tcW w:w="4279" w:type="dxa"/>
                <w:tcBorders>
                  <w:right w:val="single" w:sz="4" w:space="0" w:color="auto"/>
                </w:tcBorders>
              </w:tcPr>
            </w:tcPrChange>
          </w:tcPr>
          <w:p w14:paraId="17DFF48F" w14:textId="77777777" w:rsidR="00B86AF6" w:rsidRPr="00D35A4C" w:rsidDel="00B86AF6" w:rsidRDefault="00B86AF6" w:rsidP="00B86AF6">
            <w:pPr>
              <w:cnfStyle w:val="000000000000" w:firstRow="0" w:lastRow="0" w:firstColumn="0" w:lastColumn="0" w:oddVBand="0" w:evenVBand="0" w:oddHBand="0" w:evenHBand="0" w:firstRowFirstColumn="0" w:firstRowLastColumn="0" w:lastRowFirstColumn="0" w:lastRowLastColumn="0"/>
              <w:rPr>
                <w:ins w:id="627" w:author="MATTIA CAPRIO" w:date="2020-11-23T22:49:00Z"/>
                <w:sz w:val="24"/>
                <w:szCs w:val="24"/>
              </w:rPr>
            </w:pPr>
          </w:p>
        </w:tc>
        <w:tc>
          <w:tcPr>
            <w:tcW w:w="4510" w:type="dxa"/>
            <w:tcBorders>
              <w:left w:val="single" w:sz="4" w:space="0" w:color="auto"/>
            </w:tcBorders>
            <w:tcPrChange w:id="628" w:author="MATTIA CAPRIO" w:date="2020-11-23T23:04:00Z">
              <w:tcPr>
                <w:tcW w:w="4078" w:type="dxa"/>
                <w:tcBorders>
                  <w:left w:val="single" w:sz="4" w:space="0" w:color="auto"/>
                </w:tcBorders>
              </w:tcPr>
            </w:tcPrChange>
          </w:tcPr>
          <w:p w14:paraId="05B5C56E" w14:textId="0E84A390" w:rsidR="00B86AF6" w:rsidRPr="004645A5" w:rsidRDefault="00B86AF6" w:rsidP="00B86AF6">
            <w:pPr>
              <w:cnfStyle w:val="000000000000" w:firstRow="0" w:lastRow="0" w:firstColumn="0" w:lastColumn="0" w:oddVBand="0" w:evenVBand="0" w:oddHBand="0" w:evenHBand="0" w:firstRowFirstColumn="0" w:firstRowLastColumn="0" w:lastRowFirstColumn="0" w:lastRowLastColumn="0"/>
              <w:rPr>
                <w:ins w:id="629" w:author="MATTIA CAPRIO" w:date="2020-11-23T22:49:00Z"/>
                <w:sz w:val="24"/>
                <w:szCs w:val="24"/>
              </w:rPr>
            </w:pPr>
            <w:ins w:id="630" w:author="MATTIA CAPRIO" w:date="2020-11-23T22:49:00Z">
              <w:r>
                <w:rPr>
                  <w:sz w:val="24"/>
                  <w:szCs w:val="24"/>
                </w:rPr>
                <w:t xml:space="preserve">6. Il sistema mostra a </w:t>
              </w:r>
              <w:r>
                <w:rPr>
                  <w:sz w:val="24"/>
                  <w:szCs w:val="24"/>
                </w:rPr>
                <w:t>Mattia</w:t>
              </w:r>
              <w:r>
                <w:rPr>
                  <w:sz w:val="24"/>
                  <w:szCs w:val="24"/>
                </w:rPr>
                <w:t xml:space="preserve"> una pagina dedicata all’ordine che intende </w:t>
              </w:r>
              <w:r>
                <w:rPr>
                  <w:sz w:val="24"/>
                  <w:szCs w:val="24"/>
                </w:rPr>
                <w:t>approvare</w:t>
              </w:r>
              <w:r>
                <w:rPr>
                  <w:sz w:val="24"/>
                  <w:szCs w:val="24"/>
                </w:rPr>
                <w:t xml:space="preserve"> mostrando il costo completo relativo al preventivo corrispondente accettato in precedenza</w:t>
              </w:r>
            </w:ins>
            <w:ins w:id="631" w:author="MATTIA CAPRIO" w:date="2020-11-23T22:50:00Z">
              <w:r>
                <w:rPr>
                  <w:sz w:val="24"/>
                  <w:szCs w:val="24"/>
                </w:rPr>
                <w:t xml:space="preserve"> dal cliente</w:t>
              </w:r>
            </w:ins>
            <w:ins w:id="632" w:author="MATTIA CAPRIO" w:date="2020-11-23T22:49:00Z">
              <w:r>
                <w:rPr>
                  <w:sz w:val="24"/>
                  <w:szCs w:val="24"/>
                </w:rPr>
                <w:t>.</w:t>
              </w:r>
            </w:ins>
          </w:p>
        </w:tc>
      </w:tr>
      <w:tr w:rsidR="00B86AF6" w14:paraId="39D4F171" w14:textId="77777777" w:rsidTr="00D31E1E">
        <w:trPr>
          <w:cnfStyle w:val="000000100000" w:firstRow="0" w:lastRow="0" w:firstColumn="0" w:lastColumn="0" w:oddVBand="0" w:evenVBand="0" w:oddHBand="1" w:evenHBand="0" w:firstRowFirstColumn="0" w:firstRowLastColumn="0" w:lastRowFirstColumn="0" w:lastRowLastColumn="0"/>
          <w:ins w:id="633" w:author="MATTIA CAPRIO" w:date="2020-11-23T22:49:00Z"/>
        </w:trPr>
        <w:tc>
          <w:tcPr>
            <w:cnfStyle w:val="001000000000" w:firstRow="0" w:lastRow="0" w:firstColumn="1" w:lastColumn="0" w:oddVBand="0" w:evenVBand="0" w:oddHBand="0" w:evenHBand="0" w:firstRowFirstColumn="0" w:firstRowLastColumn="0" w:lastRowFirstColumn="0" w:lastRowLastColumn="0"/>
            <w:tcW w:w="1838" w:type="dxa"/>
            <w:vMerge/>
            <w:tcPrChange w:id="634" w:author="MATTIA CAPRIO" w:date="2020-11-23T23:04:00Z">
              <w:tcPr>
                <w:tcW w:w="1838" w:type="dxa"/>
                <w:vMerge/>
              </w:tcPr>
            </w:tcPrChange>
          </w:tcPr>
          <w:p w14:paraId="00B5C6EB" w14:textId="77777777" w:rsidR="00B86AF6" w:rsidRDefault="00B86AF6" w:rsidP="00B86AF6">
            <w:pPr>
              <w:cnfStyle w:val="001000100000" w:firstRow="0" w:lastRow="0" w:firstColumn="1" w:lastColumn="0" w:oddVBand="0" w:evenVBand="0" w:oddHBand="1" w:evenHBand="0" w:firstRowFirstColumn="0" w:firstRowLastColumn="0" w:lastRowFirstColumn="0" w:lastRowLastColumn="0"/>
              <w:rPr>
                <w:ins w:id="635" w:author="MATTIA CAPRIO" w:date="2020-11-23T22:49:00Z"/>
                <w:sz w:val="24"/>
                <w:szCs w:val="24"/>
              </w:rPr>
            </w:pPr>
          </w:p>
        </w:tc>
        <w:tc>
          <w:tcPr>
            <w:tcW w:w="4279" w:type="dxa"/>
            <w:tcBorders>
              <w:right w:val="single" w:sz="4" w:space="0" w:color="auto"/>
            </w:tcBorders>
            <w:tcPrChange w:id="636" w:author="MATTIA CAPRIO" w:date="2020-11-23T23:04:00Z">
              <w:tcPr>
                <w:tcW w:w="4279" w:type="dxa"/>
                <w:tcBorders>
                  <w:right w:val="single" w:sz="4" w:space="0" w:color="auto"/>
                </w:tcBorders>
              </w:tcPr>
            </w:tcPrChange>
          </w:tcPr>
          <w:p w14:paraId="589CDFE4" w14:textId="6FDBD9D0" w:rsidR="00B86AF6" w:rsidRPr="00D35A4C" w:rsidDel="00B86AF6" w:rsidRDefault="00B86AF6" w:rsidP="00B86AF6">
            <w:pPr>
              <w:cnfStyle w:val="000000100000" w:firstRow="0" w:lastRow="0" w:firstColumn="0" w:lastColumn="0" w:oddVBand="0" w:evenVBand="0" w:oddHBand="1" w:evenHBand="0" w:firstRowFirstColumn="0" w:firstRowLastColumn="0" w:lastRowFirstColumn="0" w:lastRowLastColumn="0"/>
              <w:rPr>
                <w:ins w:id="637" w:author="MATTIA CAPRIO" w:date="2020-11-23T22:49:00Z"/>
                <w:sz w:val="24"/>
                <w:szCs w:val="24"/>
              </w:rPr>
            </w:pPr>
            <w:ins w:id="638" w:author="MATTIA CAPRIO" w:date="2020-11-23T22:49:00Z">
              <w:r>
                <w:rPr>
                  <w:sz w:val="24"/>
                  <w:szCs w:val="24"/>
                </w:rPr>
                <w:t xml:space="preserve">7. </w:t>
              </w:r>
            </w:ins>
            <w:ins w:id="639" w:author="MATTIA CAPRIO" w:date="2020-11-23T22:50:00Z">
              <w:r>
                <w:rPr>
                  <w:sz w:val="24"/>
                  <w:szCs w:val="24"/>
                </w:rPr>
                <w:t>Mattia</w:t>
              </w:r>
            </w:ins>
            <w:ins w:id="640" w:author="MATTIA CAPRIO" w:date="2020-11-23T22:49:00Z">
              <w:r>
                <w:rPr>
                  <w:sz w:val="24"/>
                  <w:szCs w:val="24"/>
                </w:rPr>
                <w:t xml:space="preserve"> prende visione d</w:t>
              </w:r>
            </w:ins>
            <w:ins w:id="641" w:author="MATTIA CAPRIO" w:date="2020-11-23T22:50:00Z">
              <w:r>
                <w:rPr>
                  <w:sz w:val="24"/>
                  <w:szCs w:val="24"/>
                </w:rPr>
                <w:t xml:space="preserve">ell’accettazione da parte del cliente e approva l’ordine </w:t>
              </w:r>
            </w:ins>
            <w:ins w:id="642" w:author="MATTIA CAPRIO" w:date="2020-11-23T22:49:00Z">
              <w:r>
                <w:rPr>
                  <w:sz w:val="24"/>
                  <w:szCs w:val="24"/>
                </w:rPr>
                <w:t>premendo l’apposito bottone “</w:t>
              </w:r>
            </w:ins>
            <w:ins w:id="643" w:author="MATTIA CAPRIO" w:date="2020-11-23T22:50:00Z">
              <w:r>
                <w:rPr>
                  <w:sz w:val="24"/>
                  <w:szCs w:val="24"/>
                </w:rPr>
                <w:t>Approva</w:t>
              </w:r>
            </w:ins>
            <w:ins w:id="644" w:author="MATTIA CAPRIO" w:date="2020-11-23T22:49:00Z">
              <w:r>
                <w:rPr>
                  <w:sz w:val="24"/>
                  <w:szCs w:val="24"/>
                </w:rPr>
                <w:t xml:space="preserve"> Ordine”.</w:t>
              </w:r>
            </w:ins>
          </w:p>
        </w:tc>
        <w:tc>
          <w:tcPr>
            <w:tcW w:w="4510" w:type="dxa"/>
            <w:tcBorders>
              <w:left w:val="single" w:sz="4" w:space="0" w:color="auto"/>
            </w:tcBorders>
            <w:tcPrChange w:id="645" w:author="MATTIA CAPRIO" w:date="2020-11-23T23:04:00Z">
              <w:tcPr>
                <w:tcW w:w="4078" w:type="dxa"/>
                <w:tcBorders>
                  <w:left w:val="single" w:sz="4" w:space="0" w:color="auto"/>
                </w:tcBorders>
              </w:tcPr>
            </w:tcPrChange>
          </w:tcPr>
          <w:p w14:paraId="1546025A" w14:textId="77777777" w:rsidR="00B86AF6" w:rsidRPr="004645A5" w:rsidRDefault="00B86AF6" w:rsidP="00B86AF6">
            <w:pPr>
              <w:cnfStyle w:val="000000100000" w:firstRow="0" w:lastRow="0" w:firstColumn="0" w:lastColumn="0" w:oddVBand="0" w:evenVBand="0" w:oddHBand="1" w:evenHBand="0" w:firstRowFirstColumn="0" w:firstRowLastColumn="0" w:lastRowFirstColumn="0" w:lastRowLastColumn="0"/>
              <w:rPr>
                <w:ins w:id="646" w:author="MATTIA CAPRIO" w:date="2020-11-23T22:49:00Z"/>
                <w:sz w:val="24"/>
                <w:szCs w:val="24"/>
              </w:rPr>
            </w:pPr>
          </w:p>
        </w:tc>
      </w:tr>
      <w:tr w:rsidR="00B86AF6" w14:paraId="5F9E5C6D" w14:textId="77777777" w:rsidTr="00D31E1E">
        <w:trPr>
          <w:ins w:id="647" w:author="MATTIA CAPRIO" w:date="2020-11-23T22:49:00Z"/>
        </w:trPr>
        <w:tc>
          <w:tcPr>
            <w:cnfStyle w:val="001000000000" w:firstRow="0" w:lastRow="0" w:firstColumn="1" w:lastColumn="0" w:oddVBand="0" w:evenVBand="0" w:oddHBand="0" w:evenHBand="0" w:firstRowFirstColumn="0" w:firstRowLastColumn="0" w:lastRowFirstColumn="0" w:lastRowLastColumn="0"/>
            <w:tcW w:w="1838" w:type="dxa"/>
            <w:vMerge/>
            <w:tcPrChange w:id="648" w:author="MATTIA CAPRIO" w:date="2020-11-23T23:04:00Z">
              <w:tcPr>
                <w:tcW w:w="1838" w:type="dxa"/>
                <w:vMerge/>
              </w:tcPr>
            </w:tcPrChange>
          </w:tcPr>
          <w:p w14:paraId="7FD0CB69" w14:textId="77777777" w:rsidR="00B86AF6" w:rsidRDefault="00B86AF6" w:rsidP="00B86AF6">
            <w:pPr>
              <w:rPr>
                <w:ins w:id="649" w:author="MATTIA CAPRIO" w:date="2020-11-23T22:49:00Z"/>
                <w:sz w:val="24"/>
                <w:szCs w:val="24"/>
              </w:rPr>
            </w:pPr>
          </w:p>
        </w:tc>
        <w:tc>
          <w:tcPr>
            <w:tcW w:w="4279" w:type="dxa"/>
            <w:tcBorders>
              <w:right w:val="single" w:sz="4" w:space="0" w:color="auto"/>
            </w:tcBorders>
            <w:tcPrChange w:id="650" w:author="MATTIA CAPRIO" w:date="2020-11-23T23:04:00Z">
              <w:tcPr>
                <w:tcW w:w="4279" w:type="dxa"/>
                <w:tcBorders>
                  <w:right w:val="single" w:sz="4" w:space="0" w:color="auto"/>
                </w:tcBorders>
              </w:tcPr>
            </w:tcPrChange>
          </w:tcPr>
          <w:p w14:paraId="081869AB" w14:textId="77777777" w:rsidR="00B86AF6" w:rsidRPr="00D35A4C" w:rsidDel="00B86AF6" w:rsidRDefault="00B86AF6" w:rsidP="00B86AF6">
            <w:pPr>
              <w:cnfStyle w:val="000000000000" w:firstRow="0" w:lastRow="0" w:firstColumn="0" w:lastColumn="0" w:oddVBand="0" w:evenVBand="0" w:oddHBand="0" w:evenHBand="0" w:firstRowFirstColumn="0" w:firstRowLastColumn="0" w:lastRowFirstColumn="0" w:lastRowLastColumn="0"/>
              <w:rPr>
                <w:ins w:id="651" w:author="MATTIA CAPRIO" w:date="2020-11-23T22:49:00Z"/>
                <w:sz w:val="24"/>
                <w:szCs w:val="24"/>
              </w:rPr>
            </w:pPr>
          </w:p>
        </w:tc>
        <w:tc>
          <w:tcPr>
            <w:tcW w:w="4510" w:type="dxa"/>
            <w:tcBorders>
              <w:left w:val="single" w:sz="4" w:space="0" w:color="auto"/>
            </w:tcBorders>
            <w:tcPrChange w:id="652" w:author="MATTIA CAPRIO" w:date="2020-11-23T23:04:00Z">
              <w:tcPr>
                <w:tcW w:w="4078" w:type="dxa"/>
                <w:tcBorders>
                  <w:left w:val="single" w:sz="4" w:space="0" w:color="auto"/>
                </w:tcBorders>
              </w:tcPr>
            </w:tcPrChange>
          </w:tcPr>
          <w:p w14:paraId="2B9A759A" w14:textId="4621C825" w:rsidR="00B86AF6" w:rsidRPr="004645A5" w:rsidRDefault="00EC5346" w:rsidP="00B86AF6">
            <w:pPr>
              <w:cnfStyle w:val="000000000000" w:firstRow="0" w:lastRow="0" w:firstColumn="0" w:lastColumn="0" w:oddVBand="0" w:evenVBand="0" w:oddHBand="0" w:evenHBand="0" w:firstRowFirstColumn="0" w:firstRowLastColumn="0" w:lastRowFirstColumn="0" w:lastRowLastColumn="0"/>
              <w:rPr>
                <w:ins w:id="653" w:author="MATTIA CAPRIO" w:date="2020-11-23T22:49:00Z"/>
                <w:sz w:val="24"/>
                <w:szCs w:val="24"/>
              </w:rPr>
            </w:pPr>
            <w:ins w:id="654" w:author="MATTIA CAPRIO" w:date="2020-11-23T22:59:00Z">
              <w:r>
                <w:rPr>
                  <w:sz w:val="24"/>
                  <w:szCs w:val="24"/>
                </w:rPr>
                <w:t>8</w:t>
              </w:r>
            </w:ins>
            <w:ins w:id="655" w:author="MATTIA CAPRIO" w:date="2020-11-23T22:49:00Z">
              <w:r w:rsidR="00B86AF6">
                <w:rPr>
                  <w:sz w:val="24"/>
                  <w:szCs w:val="24"/>
                </w:rPr>
                <w:t xml:space="preserve">. </w:t>
              </w:r>
              <w:r w:rsidR="00B86AF6" w:rsidRPr="001C52BB">
                <w:rPr>
                  <w:sz w:val="24"/>
                  <w:szCs w:val="24"/>
                </w:rPr>
                <w:t>Il sistema</w:t>
              </w:r>
              <w:r w:rsidR="00B86AF6">
                <w:rPr>
                  <w:sz w:val="24"/>
                  <w:szCs w:val="24"/>
                </w:rPr>
                <w:t xml:space="preserve"> salva la scelta fatta da </w:t>
              </w:r>
            </w:ins>
            <w:ins w:id="656" w:author="MATTIA CAPRIO" w:date="2020-11-23T22:50:00Z">
              <w:r w:rsidR="00B86AF6">
                <w:rPr>
                  <w:sz w:val="24"/>
                  <w:szCs w:val="24"/>
                </w:rPr>
                <w:t>Mattia</w:t>
              </w:r>
            </w:ins>
            <w:ins w:id="657" w:author="MATTIA CAPRIO" w:date="2020-11-23T22:49:00Z">
              <w:r w:rsidR="00B86AF6">
                <w:rPr>
                  <w:sz w:val="24"/>
                  <w:szCs w:val="24"/>
                </w:rPr>
                <w:t xml:space="preserve"> e </w:t>
              </w:r>
              <w:r w:rsidR="00B86AF6" w:rsidRPr="001C52BB">
                <w:rPr>
                  <w:sz w:val="24"/>
                  <w:szCs w:val="24"/>
                </w:rPr>
                <w:t xml:space="preserve">mostra all’utente un messaggio </w:t>
              </w:r>
              <w:r w:rsidR="00B86AF6">
                <w:rPr>
                  <w:sz w:val="24"/>
                  <w:szCs w:val="24"/>
                </w:rPr>
                <w:t>di successo dell’azione</w:t>
              </w:r>
              <w:r w:rsidR="00B86AF6" w:rsidRPr="001C52BB">
                <w:rPr>
                  <w:sz w:val="24"/>
                  <w:szCs w:val="24"/>
                </w:rPr>
                <w:t>.</w:t>
              </w:r>
            </w:ins>
          </w:p>
        </w:tc>
      </w:tr>
      <w:tr w:rsidR="00B86AF6" w14:paraId="51316A1C" w14:textId="77777777" w:rsidTr="00D31E1E">
        <w:trPr>
          <w:cnfStyle w:val="000000100000" w:firstRow="0" w:lastRow="0" w:firstColumn="0" w:lastColumn="0" w:oddVBand="0" w:evenVBand="0" w:oddHBand="1" w:evenHBand="0" w:firstRowFirstColumn="0" w:firstRowLastColumn="0" w:lastRowFirstColumn="0" w:lastRowLastColumn="0"/>
          <w:trHeight w:val="874"/>
          <w:trPrChange w:id="658" w:author="MATTIA CAPRIO" w:date="2020-11-23T23:04:00Z">
            <w:trPr>
              <w:trHeight w:val="874"/>
            </w:trPr>
          </w:trPrChange>
        </w:trPr>
        <w:tc>
          <w:tcPr>
            <w:cnfStyle w:val="001000000000" w:firstRow="0" w:lastRow="0" w:firstColumn="1" w:lastColumn="0" w:oddVBand="0" w:evenVBand="0" w:oddHBand="0" w:evenHBand="0" w:firstRowFirstColumn="0" w:firstRowLastColumn="0" w:lastRowFirstColumn="0" w:lastRowLastColumn="0"/>
            <w:tcW w:w="1838" w:type="dxa"/>
            <w:vMerge/>
            <w:tcPrChange w:id="659" w:author="MATTIA CAPRIO" w:date="2020-11-23T23:04:00Z">
              <w:tcPr>
                <w:tcW w:w="1838" w:type="dxa"/>
                <w:vMerge/>
              </w:tcPr>
            </w:tcPrChange>
          </w:tcPr>
          <w:p w14:paraId="6621D359" w14:textId="77777777" w:rsidR="00B86AF6" w:rsidRDefault="00B86AF6" w:rsidP="00B86AF6">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660" w:author="MATTIA CAPRIO" w:date="2020-11-23T23:04:00Z">
              <w:tcPr>
                <w:tcW w:w="4279" w:type="dxa"/>
                <w:tcBorders>
                  <w:right w:val="single" w:sz="4" w:space="0" w:color="auto"/>
                </w:tcBorders>
              </w:tcPr>
            </w:tcPrChange>
          </w:tcPr>
          <w:p w14:paraId="3AB5DCDE" w14:textId="676D983F" w:rsidR="00B86AF6" w:rsidRPr="00B86AF6" w:rsidRDefault="00EC5346" w:rsidP="00B86AF6">
            <w:pPr>
              <w:cnfStyle w:val="000000100000" w:firstRow="0" w:lastRow="0" w:firstColumn="0" w:lastColumn="0" w:oddVBand="0" w:evenVBand="0" w:oddHBand="1" w:evenHBand="0" w:firstRowFirstColumn="0" w:firstRowLastColumn="0" w:lastRowFirstColumn="0" w:lastRowLastColumn="0"/>
              <w:rPr>
                <w:sz w:val="24"/>
                <w:szCs w:val="24"/>
                <w:rPrChange w:id="661" w:author="MATTIA CAPRIO" w:date="2020-11-23T22:50:00Z">
                  <w:rPr/>
                </w:rPrChange>
              </w:rPr>
              <w:pPrChange w:id="662" w:author="MATTIA CAPRIO" w:date="2020-11-23T22:50:00Z">
                <w:pPr>
                  <w:pStyle w:val="Paragrafoelenco"/>
                  <w:framePr w:hSpace="141" w:wrap="around" w:vAnchor="text" w:hAnchor="margin" w:yAlign="inside"/>
                  <w:cnfStyle w:val="000000100000" w:firstRow="0" w:lastRow="0" w:firstColumn="0" w:lastColumn="0" w:oddVBand="0" w:evenVBand="0" w:oddHBand="1" w:evenHBand="0" w:firstRowFirstColumn="0" w:firstRowLastColumn="0" w:lastRowFirstColumn="0" w:lastRowLastColumn="0"/>
                </w:pPr>
              </w:pPrChange>
            </w:pPr>
            <w:ins w:id="663" w:author="MATTIA CAPRIO" w:date="2020-11-23T22:59:00Z">
              <w:r>
                <w:rPr>
                  <w:sz w:val="24"/>
                  <w:szCs w:val="24"/>
                </w:rPr>
                <w:t>9</w:t>
              </w:r>
            </w:ins>
            <w:ins w:id="664" w:author="MATTIA CAPRIO" w:date="2020-11-23T22:49:00Z">
              <w:r w:rsidR="00B86AF6" w:rsidRPr="00B86AF6">
                <w:rPr>
                  <w:sz w:val="24"/>
                  <w:szCs w:val="24"/>
                  <w:rPrChange w:id="665" w:author="MATTIA CAPRIO" w:date="2020-11-23T22:50:00Z">
                    <w:rPr/>
                  </w:rPrChange>
                </w:rPr>
                <w:t xml:space="preserve">. </w:t>
              </w:r>
            </w:ins>
            <w:ins w:id="666" w:author="MATTIA CAPRIO" w:date="2020-11-23T22:50:00Z">
              <w:r w:rsidR="00B86AF6">
                <w:rPr>
                  <w:sz w:val="24"/>
                  <w:szCs w:val="24"/>
                </w:rPr>
                <w:t>Mattia</w:t>
              </w:r>
            </w:ins>
            <w:ins w:id="667" w:author="MATTIA CAPRIO" w:date="2020-11-23T22:49:00Z">
              <w:r w:rsidR="00B86AF6" w:rsidRPr="00B86AF6">
                <w:rPr>
                  <w:sz w:val="24"/>
                  <w:szCs w:val="24"/>
                  <w:rPrChange w:id="668" w:author="MATTIA CAPRIO" w:date="2020-11-23T22:50:00Z">
                    <w:rPr/>
                  </w:rPrChange>
                </w:rPr>
                <w:t xml:space="preserve"> prende visione del successo dell’azione compiuta.</w:t>
              </w:r>
            </w:ins>
          </w:p>
        </w:tc>
        <w:tc>
          <w:tcPr>
            <w:tcW w:w="4510" w:type="dxa"/>
            <w:tcBorders>
              <w:left w:val="single" w:sz="4" w:space="0" w:color="auto"/>
            </w:tcBorders>
            <w:tcPrChange w:id="669" w:author="MATTIA CAPRIO" w:date="2020-11-23T23:04:00Z">
              <w:tcPr>
                <w:tcW w:w="4078" w:type="dxa"/>
                <w:tcBorders>
                  <w:left w:val="single" w:sz="4" w:space="0" w:color="auto"/>
                </w:tcBorders>
              </w:tcPr>
            </w:tcPrChange>
          </w:tcPr>
          <w:p w14:paraId="6DE6FAD3" w14:textId="6CD51C18" w:rsidR="00B86AF6" w:rsidRPr="00D35A4C" w:rsidRDefault="00B86AF6" w:rsidP="00B86AF6">
            <w:pPr>
              <w:cnfStyle w:val="000000100000" w:firstRow="0" w:lastRow="0" w:firstColumn="0" w:lastColumn="0" w:oddVBand="0" w:evenVBand="0" w:oddHBand="1" w:evenHBand="0" w:firstRowFirstColumn="0" w:firstRowLastColumn="0" w:lastRowFirstColumn="0" w:lastRowLastColumn="0"/>
              <w:rPr>
                <w:sz w:val="24"/>
                <w:szCs w:val="24"/>
              </w:rPr>
            </w:pPr>
            <w:del w:id="670" w:author="MATTIA CAPRIO" w:date="2020-11-23T22:49:00Z">
              <w:r w:rsidDel="00B86AF6">
                <w:rPr>
                  <w:sz w:val="24"/>
                  <w:szCs w:val="24"/>
                </w:rPr>
                <w:delText xml:space="preserve">6. </w:delText>
              </w:r>
              <w:r w:rsidRPr="00D35A4C" w:rsidDel="00B86AF6">
                <w:rPr>
                  <w:sz w:val="24"/>
                  <w:szCs w:val="24"/>
                </w:rPr>
                <w:delText>Il sistema registra l’ordine di Francesco come approvato e riporta Mattia alla Home Page</w:delText>
              </w:r>
            </w:del>
          </w:p>
        </w:tc>
      </w:tr>
    </w:tbl>
    <w:p w14:paraId="3120ABE6" w14:textId="334B670E" w:rsidR="008A5F30" w:rsidRDefault="008A5F30" w:rsidP="001114B7">
      <w:pPr>
        <w:tabs>
          <w:tab w:val="left" w:pos="2694"/>
        </w:tabs>
        <w:rPr>
          <w:b/>
          <w:bCs/>
          <w:sz w:val="28"/>
          <w:szCs w:val="28"/>
        </w:rPr>
      </w:pPr>
    </w:p>
    <w:p w14:paraId="6EBD50CF" w14:textId="6FD21566" w:rsidR="00824FA7" w:rsidRDefault="00824FA7" w:rsidP="001114B7">
      <w:pPr>
        <w:tabs>
          <w:tab w:val="left" w:pos="2694"/>
        </w:tabs>
        <w:rPr>
          <w:b/>
          <w:bCs/>
          <w:sz w:val="28"/>
          <w:szCs w:val="28"/>
        </w:rPr>
      </w:pPr>
    </w:p>
    <w:p w14:paraId="698BE22A" w14:textId="367045B1" w:rsidR="00824FA7" w:rsidRDefault="00824FA7" w:rsidP="001114B7">
      <w:pPr>
        <w:tabs>
          <w:tab w:val="left" w:pos="2694"/>
        </w:tabs>
        <w:rPr>
          <w:b/>
          <w:bCs/>
          <w:sz w:val="28"/>
          <w:szCs w:val="28"/>
        </w:rPr>
      </w:pPr>
    </w:p>
    <w:p w14:paraId="0C2E6860" w14:textId="6B66F2E1" w:rsidR="00824FA7" w:rsidRDefault="00824FA7" w:rsidP="001114B7">
      <w:pPr>
        <w:tabs>
          <w:tab w:val="left" w:pos="2694"/>
        </w:tabs>
        <w:rPr>
          <w:b/>
          <w:bCs/>
          <w:sz w:val="28"/>
          <w:szCs w:val="28"/>
        </w:rPr>
      </w:pPr>
    </w:p>
    <w:p w14:paraId="678090EE" w14:textId="4A44E994" w:rsidR="00824FA7" w:rsidRDefault="00824FA7" w:rsidP="001114B7">
      <w:pPr>
        <w:tabs>
          <w:tab w:val="left" w:pos="2694"/>
        </w:tabs>
        <w:rPr>
          <w:b/>
          <w:bCs/>
          <w:sz w:val="28"/>
          <w:szCs w:val="28"/>
        </w:rPr>
      </w:pPr>
    </w:p>
    <w:p w14:paraId="50C1BAEA" w14:textId="332C8F48" w:rsidR="00824FA7" w:rsidDel="00D31E1E" w:rsidRDefault="00824FA7" w:rsidP="001114B7">
      <w:pPr>
        <w:tabs>
          <w:tab w:val="left" w:pos="2694"/>
        </w:tabs>
        <w:rPr>
          <w:del w:id="671" w:author="MATTIA CAPRIO" w:date="2020-11-23T23:04:00Z"/>
          <w:b/>
          <w:bCs/>
          <w:sz w:val="28"/>
          <w:szCs w:val="28"/>
        </w:rPr>
      </w:pPr>
    </w:p>
    <w:p w14:paraId="4F8182B0" w14:textId="0EA8DD43" w:rsidR="00824FA7" w:rsidDel="00D31E1E" w:rsidRDefault="00824FA7" w:rsidP="001114B7">
      <w:pPr>
        <w:tabs>
          <w:tab w:val="left" w:pos="2694"/>
        </w:tabs>
        <w:rPr>
          <w:del w:id="672" w:author="MATTIA CAPRIO" w:date="2020-11-23T23:04:00Z"/>
          <w:b/>
          <w:bCs/>
          <w:sz w:val="28"/>
          <w:szCs w:val="28"/>
        </w:rPr>
      </w:pPr>
    </w:p>
    <w:p w14:paraId="55C545B8" w14:textId="7F3CFDE5" w:rsidR="00824FA7" w:rsidDel="00D31E1E" w:rsidRDefault="00824FA7" w:rsidP="001114B7">
      <w:pPr>
        <w:tabs>
          <w:tab w:val="left" w:pos="2694"/>
        </w:tabs>
        <w:rPr>
          <w:del w:id="673" w:author="MATTIA CAPRIO" w:date="2020-11-23T23:04:00Z"/>
          <w:b/>
          <w:bCs/>
          <w:sz w:val="28"/>
          <w:szCs w:val="28"/>
        </w:rPr>
      </w:pPr>
    </w:p>
    <w:p w14:paraId="6FFD30E2" w14:textId="61E540FC" w:rsidR="00824FA7" w:rsidDel="00D31E1E" w:rsidRDefault="00824FA7" w:rsidP="001114B7">
      <w:pPr>
        <w:tabs>
          <w:tab w:val="left" w:pos="2694"/>
        </w:tabs>
        <w:rPr>
          <w:del w:id="674" w:author="MATTIA CAPRIO" w:date="2020-11-23T23:04:00Z"/>
          <w:b/>
          <w:bCs/>
          <w:sz w:val="28"/>
          <w:szCs w:val="28"/>
        </w:rPr>
      </w:pPr>
    </w:p>
    <w:p w14:paraId="15AD8D5E" w14:textId="32FAFB0F" w:rsidR="00824FA7" w:rsidDel="00D31E1E" w:rsidRDefault="00824FA7" w:rsidP="001114B7">
      <w:pPr>
        <w:tabs>
          <w:tab w:val="left" w:pos="2694"/>
        </w:tabs>
        <w:rPr>
          <w:del w:id="675" w:author="MATTIA CAPRIO" w:date="2020-11-23T23:04:00Z"/>
          <w:b/>
          <w:bCs/>
          <w:sz w:val="28"/>
          <w:szCs w:val="28"/>
        </w:rPr>
      </w:pPr>
    </w:p>
    <w:p w14:paraId="49880979" w14:textId="617E3D6C" w:rsidR="00824FA7" w:rsidDel="00D31E1E" w:rsidRDefault="00824FA7" w:rsidP="001114B7">
      <w:pPr>
        <w:tabs>
          <w:tab w:val="left" w:pos="2694"/>
        </w:tabs>
        <w:rPr>
          <w:del w:id="676" w:author="MATTIA CAPRIO" w:date="2020-11-23T23:04:00Z"/>
          <w:b/>
          <w:bCs/>
          <w:sz w:val="28"/>
          <w:szCs w:val="28"/>
        </w:rPr>
      </w:pPr>
    </w:p>
    <w:p w14:paraId="72CBE521" w14:textId="4307434F" w:rsidR="00824FA7" w:rsidDel="00D31E1E" w:rsidRDefault="00824FA7" w:rsidP="001114B7">
      <w:pPr>
        <w:tabs>
          <w:tab w:val="left" w:pos="2694"/>
        </w:tabs>
        <w:rPr>
          <w:del w:id="677" w:author="MATTIA CAPRIO" w:date="2020-11-23T23:04:00Z"/>
          <w:b/>
          <w:bCs/>
          <w:sz w:val="28"/>
          <w:szCs w:val="28"/>
        </w:rPr>
      </w:pPr>
    </w:p>
    <w:p w14:paraId="1CF836B8" w14:textId="08ADF6D5" w:rsidR="00824FA7" w:rsidDel="00D31E1E" w:rsidRDefault="00824FA7" w:rsidP="001114B7">
      <w:pPr>
        <w:tabs>
          <w:tab w:val="left" w:pos="2694"/>
        </w:tabs>
        <w:rPr>
          <w:del w:id="678" w:author="MATTIA CAPRIO" w:date="2020-11-23T23:04:00Z"/>
          <w:b/>
          <w:bCs/>
          <w:sz w:val="28"/>
          <w:szCs w:val="28"/>
        </w:rPr>
      </w:pPr>
    </w:p>
    <w:p w14:paraId="40991904" w14:textId="14E307A6" w:rsidR="00824FA7" w:rsidDel="00D31E1E" w:rsidRDefault="00824FA7" w:rsidP="001114B7">
      <w:pPr>
        <w:tabs>
          <w:tab w:val="left" w:pos="2694"/>
        </w:tabs>
        <w:rPr>
          <w:del w:id="679" w:author="MATTIA CAPRIO" w:date="2020-11-23T23:04:00Z"/>
          <w:b/>
          <w:bCs/>
          <w:sz w:val="28"/>
          <w:szCs w:val="28"/>
        </w:rPr>
      </w:pPr>
    </w:p>
    <w:p w14:paraId="535D8670" w14:textId="64A91C9B" w:rsidR="00824FA7" w:rsidDel="00D31E1E" w:rsidRDefault="00824FA7" w:rsidP="001114B7">
      <w:pPr>
        <w:tabs>
          <w:tab w:val="left" w:pos="2694"/>
        </w:tabs>
        <w:rPr>
          <w:del w:id="680" w:author="MATTIA CAPRIO" w:date="2020-11-23T23:04:00Z"/>
          <w:b/>
          <w:bCs/>
          <w:sz w:val="28"/>
          <w:szCs w:val="28"/>
        </w:rPr>
      </w:pPr>
    </w:p>
    <w:p w14:paraId="549AE4BB" w14:textId="46BB5414" w:rsidR="00824FA7" w:rsidDel="00D31E1E" w:rsidRDefault="00824FA7" w:rsidP="001114B7">
      <w:pPr>
        <w:tabs>
          <w:tab w:val="left" w:pos="2694"/>
        </w:tabs>
        <w:rPr>
          <w:del w:id="681" w:author="MATTIA CAPRIO" w:date="2020-11-23T23:04:00Z"/>
          <w:b/>
          <w:bCs/>
          <w:sz w:val="28"/>
          <w:szCs w:val="28"/>
        </w:rPr>
      </w:pPr>
    </w:p>
    <w:p w14:paraId="71C8D9AA" w14:textId="1B956114" w:rsidR="00824FA7" w:rsidDel="00D31E1E" w:rsidRDefault="00824FA7" w:rsidP="001114B7">
      <w:pPr>
        <w:tabs>
          <w:tab w:val="left" w:pos="2694"/>
        </w:tabs>
        <w:rPr>
          <w:del w:id="682" w:author="MATTIA CAPRIO" w:date="2020-11-23T23:04:00Z"/>
          <w:b/>
          <w:bCs/>
          <w:sz w:val="28"/>
          <w:szCs w:val="28"/>
        </w:rPr>
      </w:pPr>
    </w:p>
    <w:p w14:paraId="302671DD" w14:textId="4CB9FFA0" w:rsidR="00824FA7" w:rsidDel="00D31E1E" w:rsidRDefault="00824FA7" w:rsidP="001114B7">
      <w:pPr>
        <w:tabs>
          <w:tab w:val="left" w:pos="2694"/>
        </w:tabs>
        <w:rPr>
          <w:del w:id="683" w:author="MATTIA CAPRIO" w:date="2020-11-23T23:04:00Z"/>
          <w:b/>
          <w:bCs/>
          <w:sz w:val="28"/>
          <w:szCs w:val="28"/>
        </w:rPr>
      </w:pPr>
    </w:p>
    <w:p w14:paraId="4861FA23" w14:textId="16908248" w:rsidR="00824FA7" w:rsidDel="00D31E1E" w:rsidRDefault="00824FA7" w:rsidP="001114B7">
      <w:pPr>
        <w:tabs>
          <w:tab w:val="left" w:pos="2694"/>
        </w:tabs>
        <w:rPr>
          <w:del w:id="684" w:author="MATTIA CAPRIO" w:date="2020-11-23T23:04:00Z"/>
          <w:b/>
          <w:bCs/>
          <w:sz w:val="28"/>
          <w:szCs w:val="28"/>
        </w:rPr>
      </w:pPr>
    </w:p>
    <w:p w14:paraId="5317207D" w14:textId="40E2BFE0" w:rsidR="00824FA7" w:rsidDel="00D31E1E" w:rsidRDefault="00824FA7" w:rsidP="001114B7">
      <w:pPr>
        <w:tabs>
          <w:tab w:val="left" w:pos="2694"/>
        </w:tabs>
        <w:rPr>
          <w:del w:id="685" w:author="MATTIA CAPRIO" w:date="2020-11-23T23:04:00Z"/>
          <w:b/>
          <w:bCs/>
          <w:sz w:val="28"/>
          <w:szCs w:val="28"/>
        </w:rPr>
      </w:pPr>
    </w:p>
    <w:p w14:paraId="540B7A37" w14:textId="55E7C54C" w:rsidR="00824FA7" w:rsidDel="00D31E1E" w:rsidRDefault="00824FA7" w:rsidP="001114B7">
      <w:pPr>
        <w:tabs>
          <w:tab w:val="left" w:pos="2694"/>
        </w:tabs>
        <w:rPr>
          <w:del w:id="686" w:author="MATTIA CAPRIO" w:date="2020-11-23T23:04:00Z"/>
          <w:b/>
          <w:bCs/>
          <w:sz w:val="28"/>
          <w:szCs w:val="28"/>
        </w:rPr>
      </w:pPr>
    </w:p>
    <w:p w14:paraId="1256CC4E" w14:textId="3788D50B" w:rsidR="00824FA7" w:rsidDel="00D31E1E" w:rsidRDefault="00824FA7" w:rsidP="001114B7">
      <w:pPr>
        <w:tabs>
          <w:tab w:val="left" w:pos="2694"/>
        </w:tabs>
        <w:rPr>
          <w:del w:id="687" w:author="MATTIA CAPRIO" w:date="2020-11-23T23:04:00Z"/>
          <w:b/>
          <w:bCs/>
          <w:sz w:val="28"/>
          <w:szCs w:val="28"/>
        </w:rPr>
      </w:pPr>
    </w:p>
    <w:p w14:paraId="41A1530B" w14:textId="1761D812" w:rsidR="00824FA7" w:rsidDel="00D31E1E" w:rsidRDefault="00824FA7" w:rsidP="001114B7">
      <w:pPr>
        <w:tabs>
          <w:tab w:val="left" w:pos="2694"/>
        </w:tabs>
        <w:rPr>
          <w:del w:id="688" w:author="MATTIA CAPRIO" w:date="2020-11-23T23:04:00Z"/>
          <w:b/>
          <w:bCs/>
          <w:sz w:val="28"/>
          <w:szCs w:val="28"/>
        </w:rPr>
      </w:pPr>
    </w:p>
    <w:p w14:paraId="256A2F59" w14:textId="1FAAF28C" w:rsidR="00824FA7" w:rsidDel="00D31E1E" w:rsidRDefault="00824FA7" w:rsidP="001114B7">
      <w:pPr>
        <w:tabs>
          <w:tab w:val="left" w:pos="2694"/>
        </w:tabs>
        <w:rPr>
          <w:del w:id="689" w:author="MATTIA CAPRIO" w:date="2020-11-23T23:04:00Z"/>
          <w:b/>
          <w:bCs/>
          <w:sz w:val="28"/>
          <w:szCs w:val="28"/>
        </w:rPr>
      </w:pPr>
    </w:p>
    <w:p w14:paraId="2895B107" w14:textId="7C27ADB0" w:rsidR="00824FA7" w:rsidDel="00D31E1E" w:rsidRDefault="00824FA7" w:rsidP="001114B7">
      <w:pPr>
        <w:tabs>
          <w:tab w:val="left" w:pos="2694"/>
        </w:tabs>
        <w:rPr>
          <w:del w:id="690" w:author="MATTIA CAPRIO" w:date="2020-11-23T23:04:00Z"/>
          <w:b/>
          <w:bCs/>
          <w:sz w:val="28"/>
          <w:szCs w:val="28"/>
        </w:rPr>
      </w:pPr>
    </w:p>
    <w:p w14:paraId="6AB2BF9F" w14:textId="193F280F" w:rsidR="00824FA7" w:rsidDel="00D31E1E" w:rsidRDefault="00824FA7" w:rsidP="001114B7">
      <w:pPr>
        <w:tabs>
          <w:tab w:val="left" w:pos="2694"/>
        </w:tabs>
        <w:rPr>
          <w:del w:id="691" w:author="MATTIA CAPRIO" w:date="2020-11-23T23:04:00Z"/>
          <w:b/>
          <w:bCs/>
          <w:sz w:val="28"/>
          <w:szCs w:val="28"/>
        </w:rPr>
      </w:pPr>
    </w:p>
    <w:p w14:paraId="2D0BB5BB" w14:textId="26F08950" w:rsidR="00824FA7" w:rsidDel="00D31E1E" w:rsidRDefault="00824FA7" w:rsidP="001114B7">
      <w:pPr>
        <w:tabs>
          <w:tab w:val="left" w:pos="2694"/>
        </w:tabs>
        <w:rPr>
          <w:del w:id="692" w:author="MATTIA CAPRIO" w:date="2020-11-23T23:04:00Z"/>
          <w:b/>
          <w:bCs/>
          <w:sz w:val="28"/>
          <w:szCs w:val="28"/>
        </w:rPr>
      </w:pPr>
    </w:p>
    <w:p w14:paraId="177CA2C7" w14:textId="237D6AB6" w:rsidR="00824FA7" w:rsidRDefault="00824FA7" w:rsidP="001114B7">
      <w:pPr>
        <w:tabs>
          <w:tab w:val="left" w:pos="2694"/>
        </w:tabs>
        <w:rPr>
          <w:b/>
          <w:bCs/>
          <w:sz w:val="28"/>
          <w:szCs w:val="28"/>
        </w:rPr>
      </w:pPr>
    </w:p>
    <w:tbl>
      <w:tblPr>
        <w:tblStyle w:val="Tabellagriglia5scura-colore1"/>
        <w:tblpPr w:leftFromText="141" w:rightFromText="141" w:vertAnchor="text" w:horzAnchor="margin" w:tblpY="-56"/>
        <w:tblW w:w="10768" w:type="dxa"/>
        <w:tblLook w:val="04A0" w:firstRow="1" w:lastRow="0" w:firstColumn="1" w:lastColumn="0" w:noHBand="0" w:noVBand="1"/>
      </w:tblPr>
      <w:tblGrid>
        <w:gridCol w:w="1897"/>
        <w:gridCol w:w="4194"/>
        <w:gridCol w:w="4677"/>
        <w:tblGridChange w:id="693">
          <w:tblGrid>
            <w:gridCol w:w="1897"/>
            <w:gridCol w:w="4194"/>
            <w:gridCol w:w="283"/>
            <w:gridCol w:w="4394"/>
          </w:tblGrid>
        </w:tblGridChange>
      </w:tblGrid>
      <w:tr w:rsidR="00824FA7" w14:paraId="5F2FA580" w14:textId="77777777" w:rsidTr="00991971">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1897" w:type="dxa"/>
          </w:tcPr>
          <w:p w14:paraId="3F0EC5B8" w14:textId="77777777" w:rsidR="00824FA7" w:rsidRDefault="00824FA7" w:rsidP="00991971">
            <w:pPr>
              <w:rPr>
                <w:sz w:val="24"/>
                <w:szCs w:val="24"/>
              </w:rPr>
            </w:pPr>
            <w:r>
              <w:rPr>
                <w:sz w:val="24"/>
                <w:szCs w:val="24"/>
              </w:rPr>
              <w:lastRenderedPageBreak/>
              <w:t>Nome Scenario</w:t>
            </w:r>
          </w:p>
        </w:tc>
        <w:tc>
          <w:tcPr>
            <w:tcW w:w="8871" w:type="dxa"/>
            <w:gridSpan w:val="2"/>
          </w:tcPr>
          <w:p w14:paraId="34C4063A" w14:textId="2E3912C9" w:rsidR="00824FA7" w:rsidRDefault="00824FA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w:t>
            </w:r>
            <w:del w:id="694" w:author="MATTIA CAPRIO" w:date="2020-11-23T22:50:00Z">
              <w:r w:rsidDel="00B86AF6">
                <w:rPr>
                  <w:sz w:val="24"/>
                  <w:szCs w:val="24"/>
                </w:rPr>
                <w:delText>ConvalidaPreventivo</w:delText>
              </w:r>
            </w:del>
            <w:ins w:id="695" w:author="MATTIA CAPRIO" w:date="2020-11-23T22:50:00Z">
              <w:r w:rsidR="00B86AF6">
                <w:rPr>
                  <w:sz w:val="24"/>
                  <w:szCs w:val="24"/>
                </w:rPr>
                <w:t>Stipula</w:t>
              </w:r>
              <w:r w:rsidR="00B86AF6">
                <w:rPr>
                  <w:sz w:val="24"/>
                  <w:szCs w:val="24"/>
                </w:rPr>
                <w:t>Preventivo</w:t>
              </w:r>
            </w:ins>
          </w:p>
        </w:tc>
      </w:tr>
      <w:tr w:rsidR="00824FA7" w14:paraId="7867BBA2" w14:textId="77777777" w:rsidTr="00991971">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897" w:type="dxa"/>
          </w:tcPr>
          <w:p w14:paraId="41ED15D0" w14:textId="77777777" w:rsidR="00824FA7" w:rsidRDefault="00824FA7" w:rsidP="00991971">
            <w:pPr>
              <w:rPr>
                <w:sz w:val="24"/>
                <w:szCs w:val="24"/>
              </w:rPr>
            </w:pPr>
            <w:r>
              <w:rPr>
                <w:sz w:val="24"/>
                <w:szCs w:val="24"/>
              </w:rPr>
              <w:t>Attore</w:t>
            </w:r>
          </w:p>
        </w:tc>
        <w:tc>
          <w:tcPr>
            <w:tcW w:w="8871" w:type="dxa"/>
            <w:gridSpan w:val="2"/>
          </w:tcPr>
          <w:p w14:paraId="3F6A9F22" w14:textId="77777777" w:rsidR="00824FA7" w:rsidRDefault="00824FA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24FA7" w14:paraId="378E4C70" w14:textId="77777777" w:rsidTr="00A82FD1">
        <w:tblPrEx>
          <w:tblW w:w="10768" w:type="dxa"/>
          <w:tblPrExChange w:id="696" w:author="MATTIA CAPRIO" w:date="2020-11-23T21:54:00Z">
            <w:tblPrEx>
              <w:tblW w:w="10768" w:type="dxa"/>
            </w:tblPrEx>
          </w:tblPrExChange>
        </w:tblPrEx>
        <w:trPr>
          <w:trHeight w:val="241"/>
          <w:trPrChange w:id="697" w:author="MATTIA CAPRIO" w:date="2020-11-23T21:54:00Z">
            <w:trPr>
              <w:trHeight w:val="241"/>
            </w:trPr>
          </w:trPrChange>
        </w:trPr>
        <w:tc>
          <w:tcPr>
            <w:cnfStyle w:val="001000000000" w:firstRow="0" w:lastRow="0" w:firstColumn="1" w:lastColumn="0" w:oddVBand="0" w:evenVBand="0" w:oddHBand="0" w:evenHBand="0" w:firstRowFirstColumn="0" w:firstRowLastColumn="0" w:lastRowFirstColumn="0" w:lastRowLastColumn="0"/>
            <w:tcW w:w="1897" w:type="dxa"/>
            <w:vMerge w:val="restart"/>
            <w:tcPrChange w:id="698" w:author="MATTIA CAPRIO" w:date="2020-11-23T21:54:00Z">
              <w:tcPr>
                <w:tcW w:w="1897" w:type="dxa"/>
                <w:vMerge w:val="restart"/>
              </w:tcPr>
            </w:tcPrChange>
          </w:tcPr>
          <w:p w14:paraId="3E961F5A" w14:textId="77777777" w:rsidR="00824FA7" w:rsidRDefault="00824FA7" w:rsidP="00991971">
            <w:pPr>
              <w:rPr>
                <w:sz w:val="24"/>
                <w:szCs w:val="24"/>
              </w:rPr>
            </w:pPr>
            <w:r>
              <w:rPr>
                <w:sz w:val="24"/>
                <w:szCs w:val="24"/>
              </w:rPr>
              <w:t>Flusso di Eventi</w:t>
            </w:r>
          </w:p>
        </w:tc>
        <w:tc>
          <w:tcPr>
            <w:tcW w:w="4194" w:type="dxa"/>
            <w:tcBorders>
              <w:right w:val="single" w:sz="4" w:space="0" w:color="auto"/>
            </w:tcBorders>
            <w:tcPrChange w:id="699" w:author="MATTIA CAPRIO" w:date="2020-11-23T21:54:00Z">
              <w:tcPr>
                <w:tcW w:w="4477" w:type="dxa"/>
                <w:gridSpan w:val="2"/>
                <w:tcBorders>
                  <w:right w:val="single" w:sz="4" w:space="0" w:color="auto"/>
                </w:tcBorders>
              </w:tcPr>
            </w:tcPrChange>
          </w:tcPr>
          <w:p w14:paraId="203D8FF2"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677" w:type="dxa"/>
            <w:tcBorders>
              <w:left w:val="single" w:sz="4" w:space="0" w:color="auto"/>
            </w:tcBorders>
            <w:tcPrChange w:id="700" w:author="MATTIA CAPRIO" w:date="2020-11-23T21:54:00Z">
              <w:tcPr>
                <w:tcW w:w="4394" w:type="dxa"/>
                <w:tcBorders>
                  <w:left w:val="single" w:sz="4" w:space="0" w:color="auto"/>
                </w:tcBorders>
              </w:tcPr>
            </w:tcPrChange>
          </w:tcPr>
          <w:p w14:paraId="74C7FEFE"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24FA7" w14:paraId="35A96DDB" w14:textId="77777777" w:rsidTr="00A82FD1">
        <w:tblPrEx>
          <w:tblW w:w="10768" w:type="dxa"/>
          <w:tblPrExChange w:id="701" w:author="MATTIA CAPRIO" w:date="2020-11-23T21:54:00Z">
            <w:tblPrEx>
              <w:tblW w:w="10768" w:type="dxa"/>
            </w:tblPrEx>
          </w:tblPrExChange>
        </w:tblPrEx>
        <w:trPr>
          <w:cnfStyle w:val="000000100000" w:firstRow="0" w:lastRow="0" w:firstColumn="0" w:lastColumn="0" w:oddVBand="0" w:evenVBand="0" w:oddHBand="1" w:evenHBand="0" w:firstRowFirstColumn="0" w:firstRowLastColumn="0" w:lastRowFirstColumn="0" w:lastRowLastColumn="0"/>
          <w:trHeight w:val="1626"/>
          <w:trPrChange w:id="702" w:author="MATTIA CAPRIO" w:date="2020-11-23T21:54:00Z">
            <w:trPr>
              <w:trHeight w:val="1626"/>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03" w:author="MATTIA CAPRIO" w:date="2020-11-23T21:54:00Z">
              <w:tcPr>
                <w:tcW w:w="1897" w:type="dxa"/>
                <w:vMerge/>
              </w:tcPr>
            </w:tcPrChange>
          </w:tcPr>
          <w:p w14:paraId="69172965"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704" w:author="MATTIA CAPRIO" w:date="2020-11-23T21:54:00Z">
              <w:tcPr>
                <w:tcW w:w="4477" w:type="dxa"/>
                <w:gridSpan w:val="2"/>
                <w:tcBorders>
                  <w:right w:val="single" w:sz="4" w:space="0" w:color="auto"/>
                </w:tcBorders>
              </w:tcPr>
            </w:tcPrChange>
          </w:tcPr>
          <w:p w14:paraId="389BF72F" w14:textId="769F871D"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w:t>
            </w:r>
            <w:r w:rsidRPr="00B759BD">
              <w:rPr>
                <w:sz w:val="24"/>
                <w:szCs w:val="24"/>
              </w:rPr>
              <w:t xml:space="preserve">Mattia è un consulente della piattaforma EasyLease che deve </w:t>
            </w:r>
            <w:del w:id="705" w:author="MATTIA CAPRIO" w:date="2020-11-23T22:52:00Z">
              <w:r w:rsidRPr="00B759BD" w:rsidDel="00B86AF6">
                <w:rPr>
                  <w:sz w:val="24"/>
                  <w:szCs w:val="24"/>
                </w:rPr>
                <w:delText xml:space="preserve">convalidare </w:delText>
              </w:r>
            </w:del>
            <w:ins w:id="706" w:author="MATTIA CAPRIO" w:date="2020-11-23T22:52:00Z">
              <w:r w:rsidR="00B86AF6">
                <w:rPr>
                  <w:sz w:val="24"/>
                  <w:szCs w:val="24"/>
                </w:rPr>
                <w:t>stipulare</w:t>
              </w:r>
              <w:r w:rsidR="00B86AF6" w:rsidRPr="00B759BD">
                <w:rPr>
                  <w:sz w:val="24"/>
                  <w:szCs w:val="24"/>
                </w:rPr>
                <w:t xml:space="preserve"> </w:t>
              </w:r>
            </w:ins>
            <w:r w:rsidRPr="00B759BD">
              <w:rPr>
                <w:sz w:val="24"/>
                <w:szCs w:val="24"/>
              </w:rPr>
              <w:t>un preventivo di un cliente.</w:t>
            </w:r>
          </w:p>
          <w:p w14:paraId="5266AAB4" w14:textId="101A2BF0"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 xml:space="preserve">Mattia accede </w:t>
            </w:r>
            <w:r>
              <w:rPr>
                <w:sz w:val="24"/>
                <w:szCs w:val="24"/>
              </w:rPr>
              <w:t>alla piattaforma</w:t>
            </w:r>
            <w:r w:rsidRPr="00B759BD">
              <w:rPr>
                <w:sz w:val="24"/>
                <w:szCs w:val="24"/>
              </w:rPr>
              <w:t xml:space="preserve"> inserendo le proprie credenziali</w:t>
            </w:r>
            <w:ins w:id="707" w:author="MATTIA CAPRIO" w:date="2020-11-23T22:52:00Z">
              <w:r w:rsidR="00B86AF6">
                <w:rPr>
                  <w:sz w:val="24"/>
                  <w:szCs w:val="24"/>
                </w:rPr>
                <w:t xml:space="preserve">  </w:t>
              </w:r>
              <w:r w:rsidR="00B86AF6">
                <w:rPr>
                  <w:sz w:val="24"/>
                  <w:szCs w:val="24"/>
                </w:rPr>
                <w:t xml:space="preserve">e </w:t>
              </w:r>
              <w:r w:rsidR="00B86AF6" w:rsidRPr="00A5491B">
                <w:rPr>
                  <w:sz w:val="24"/>
                  <w:szCs w:val="24"/>
                </w:rPr>
                <w:t>preme sul proprio nome nella sezione dedicata</w:t>
              </w:r>
            </w:ins>
            <w:r w:rsidRPr="00B759BD">
              <w:rPr>
                <w:sz w:val="24"/>
                <w:szCs w:val="24"/>
              </w:rPr>
              <w:t>.</w:t>
            </w:r>
          </w:p>
        </w:tc>
        <w:tc>
          <w:tcPr>
            <w:tcW w:w="4677" w:type="dxa"/>
            <w:tcBorders>
              <w:left w:val="single" w:sz="4" w:space="0" w:color="auto"/>
            </w:tcBorders>
            <w:tcPrChange w:id="708" w:author="MATTIA CAPRIO" w:date="2020-11-23T21:54:00Z">
              <w:tcPr>
                <w:tcW w:w="4394" w:type="dxa"/>
                <w:tcBorders>
                  <w:left w:val="single" w:sz="4" w:space="0" w:color="auto"/>
                </w:tcBorders>
              </w:tcPr>
            </w:tcPrChange>
          </w:tcPr>
          <w:p w14:paraId="47AF930E"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6204DC56" w14:textId="77777777" w:rsidTr="00B86AF6">
        <w:tblPrEx>
          <w:tblW w:w="10768" w:type="dxa"/>
          <w:tblPrExChange w:id="709" w:author="MATTIA CAPRIO" w:date="2020-11-23T22:52:00Z">
            <w:tblPrEx>
              <w:tblW w:w="10768" w:type="dxa"/>
            </w:tblPrEx>
          </w:tblPrExChange>
        </w:tblPrEx>
        <w:trPr>
          <w:trHeight w:val="1273"/>
          <w:trPrChange w:id="710" w:author="MATTIA CAPRIO" w:date="2020-11-23T22:52:00Z">
            <w:trPr>
              <w:trHeight w:val="1957"/>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11" w:author="MATTIA CAPRIO" w:date="2020-11-23T22:52:00Z">
              <w:tcPr>
                <w:tcW w:w="1897" w:type="dxa"/>
                <w:vMerge/>
              </w:tcPr>
            </w:tcPrChange>
          </w:tcPr>
          <w:p w14:paraId="3FE8485F" w14:textId="77777777" w:rsidR="00824FA7" w:rsidRDefault="00824FA7" w:rsidP="00991971">
            <w:pPr>
              <w:rPr>
                <w:sz w:val="24"/>
                <w:szCs w:val="24"/>
              </w:rPr>
            </w:pPr>
          </w:p>
        </w:tc>
        <w:tc>
          <w:tcPr>
            <w:tcW w:w="4194" w:type="dxa"/>
            <w:tcBorders>
              <w:right w:val="single" w:sz="4" w:space="0" w:color="auto"/>
            </w:tcBorders>
            <w:tcPrChange w:id="712" w:author="MATTIA CAPRIO" w:date="2020-11-23T22:52:00Z">
              <w:tcPr>
                <w:tcW w:w="4477" w:type="dxa"/>
                <w:gridSpan w:val="2"/>
                <w:tcBorders>
                  <w:right w:val="single" w:sz="4" w:space="0" w:color="auto"/>
                </w:tcBorders>
              </w:tcPr>
            </w:tcPrChange>
          </w:tcPr>
          <w:p w14:paraId="4D2D27DF" w14:textId="77777777" w:rsidR="00824FA7"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677" w:type="dxa"/>
            <w:tcBorders>
              <w:left w:val="single" w:sz="4" w:space="0" w:color="auto"/>
            </w:tcBorders>
            <w:tcPrChange w:id="713" w:author="MATTIA CAPRIO" w:date="2020-11-23T22:52:00Z">
              <w:tcPr>
                <w:tcW w:w="4394" w:type="dxa"/>
                <w:tcBorders>
                  <w:left w:val="single" w:sz="4" w:space="0" w:color="auto"/>
                </w:tcBorders>
              </w:tcPr>
            </w:tcPrChange>
          </w:tcPr>
          <w:p w14:paraId="585F7B2A" w14:textId="3791A538" w:rsidR="00824FA7" w:rsidRPr="00B759BD" w:rsidRDefault="00B86AF6" w:rsidP="00991971">
            <w:pPr>
              <w:cnfStyle w:val="000000000000" w:firstRow="0" w:lastRow="0" w:firstColumn="0" w:lastColumn="0" w:oddVBand="0" w:evenVBand="0" w:oddHBand="0" w:evenHBand="0" w:firstRowFirstColumn="0" w:firstRowLastColumn="0" w:lastRowFirstColumn="0" w:lastRowLastColumn="0"/>
              <w:rPr>
                <w:sz w:val="24"/>
                <w:szCs w:val="24"/>
              </w:rPr>
            </w:pPr>
            <w:ins w:id="714" w:author="MATTIA CAPRIO" w:date="2020-11-23T22:52:00Z">
              <w:r w:rsidRPr="00D35A4C">
                <w:rPr>
                  <w:sz w:val="24"/>
                  <w:szCs w:val="24"/>
                </w:rPr>
                <w:t>2.</w:t>
              </w:r>
              <w:r>
                <w:rPr>
                  <w:sz w:val="24"/>
                  <w:szCs w:val="24"/>
                </w:rPr>
                <w:t xml:space="preserve"> Il</w:t>
              </w:r>
              <w:r>
                <w:t xml:space="preserve"> </w:t>
              </w:r>
              <w:r w:rsidRPr="00A5491B">
                <w:rPr>
                  <w:sz w:val="24"/>
                  <w:szCs w:val="24"/>
                </w:rPr>
                <w:t xml:space="preserve">sistema mostra una dashboard a lui dedicata dove sono presenti diverse funzioni, tra cui anche quella necessaria per effettuare </w:t>
              </w:r>
              <w:r>
                <w:rPr>
                  <w:sz w:val="24"/>
                  <w:szCs w:val="24"/>
                </w:rPr>
                <w:t>la stipulazione di un preventivo</w:t>
              </w:r>
              <w:r w:rsidRPr="00A5491B">
                <w:rPr>
                  <w:sz w:val="24"/>
                  <w:szCs w:val="24"/>
                </w:rPr>
                <w:t>.</w:t>
              </w:r>
            </w:ins>
            <w:del w:id="715" w:author="MATTIA CAPRIO" w:date="2020-11-23T22:52:00Z">
              <w:r w:rsidR="00824FA7" w:rsidRPr="00B759BD" w:rsidDel="00B86AF6">
                <w:rPr>
                  <w:sz w:val="24"/>
                  <w:szCs w:val="24"/>
                </w:rPr>
                <w:delText>2.</w:delText>
              </w:r>
              <w:r w:rsidR="00824FA7" w:rsidDel="00B86AF6">
                <w:rPr>
                  <w:sz w:val="24"/>
                  <w:szCs w:val="24"/>
                </w:rPr>
                <w:delText xml:space="preserve"> </w:delText>
              </w:r>
              <w:r w:rsidR="00824FA7" w:rsidRPr="00B759BD" w:rsidDel="00B86AF6">
                <w:rPr>
                  <w:sz w:val="24"/>
                  <w:szCs w:val="24"/>
                </w:rPr>
                <w:delText>Il sistema lo porta alla pagina “Home” della sezione della piattaforma riservata ai consulenti, nella quale sono presenti alcune funzionalità tra cui la visione dell’elenco dei clienti in attesa di un preventivo da parte del consulente.</w:delText>
              </w:r>
            </w:del>
          </w:p>
        </w:tc>
      </w:tr>
      <w:tr w:rsidR="00824FA7" w14:paraId="585AF0A4" w14:textId="77777777" w:rsidTr="00A82FD1">
        <w:tblPrEx>
          <w:tblW w:w="10768" w:type="dxa"/>
          <w:tblPrExChange w:id="716" w:author="MATTIA CAPRIO" w:date="2020-11-23T21:54:00Z">
            <w:tblPrEx>
              <w:tblW w:w="10768" w:type="dxa"/>
            </w:tblPrEx>
          </w:tblPrExChange>
        </w:tblPrEx>
        <w:trPr>
          <w:cnfStyle w:val="000000100000" w:firstRow="0" w:lastRow="0" w:firstColumn="0" w:lastColumn="0" w:oddVBand="0" w:evenVBand="0" w:oddHBand="1" w:evenHBand="0" w:firstRowFirstColumn="0" w:firstRowLastColumn="0" w:lastRowFirstColumn="0" w:lastRowLastColumn="0"/>
          <w:trHeight w:val="499"/>
          <w:trPrChange w:id="717" w:author="MATTIA CAPRIO" w:date="2020-11-23T21:54:00Z">
            <w:trPr>
              <w:trHeight w:val="499"/>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18" w:author="MATTIA CAPRIO" w:date="2020-11-23T21:54:00Z">
              <w:tcPr>
                <w:tcW w:w="1897" w:type="dxa"/>
                <w:vMerge/>
              </w:tcPr>
            </w:tcPrChange>
          </w:tcPr>
          <w:p w14:paraId="6F85C687"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719" w:author="MATTIA CAPRIO" w:date="2020-11-23T21:54:00Z">
              <w:tcPr>
                <w:tcW w:w="4477" w:type="dxa"/>
                <w:gridSpan w:val="2"/>
                <w:tcBorders>
                  <w:right w:val="single" w:sz="4" w:space="0" w:color="auto"/>
                </w:tcBorders>
              </w:tcPr>
            </w:tcPrChange>
          </w:tcPr>
          <w:p w14:paraId="7A1E0979" w14:textId="1604F262"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3.</w:t>
            </w:r>
            <w:r>
              <w:rPr>
                <w:sz w:val="24"/>
                <w:szCs w:val="24"/>
              </w:rPr>
              <w:t xml:space="preserve"> </w:t>
            </w:r>
            <w:ins w:id="720" w:author="MATTIA CAPRIO" w:date="2020-11-23T22:53:00Z">
              <w:r w:rsidR="00D8030F" w:rsidRPr="00D35A4C">
                <w:rPr>
                  <w:sz w:val="24"/>
                  <w:szCs w:val="24"/>
                </w:rPr>
                <w:t>Mattia clicca sul tasto “</w:t>
              </w:r>
              <w:r w:rsidR="00D8030F">
                <w:rPr>
                  <w:sz w:val="24"/>
                  <w:szCs w:val="24"/>
                </w:rPr>
                <w:t>V</w:t>
              </w:r>
              <w:r w:rsidR="00D8030F" w:rsidRPr="00D35A4C">
                <w:rPr>
                  <w:sz w:val="24"/>
                  <w:szCs w:val="24"/>
                </w:rPr>
                <w:t xml:space="preserve">isualizza </w:t>
              </w:r>
              <w:r w:rsidR="00D8030F">
                <w:rPr>
                  <w:sz w:val="24"/>
                  <w:szCs w:val="24"/>
                </w:rPr>
                <w:t>E</w:t>
              </w:r>
              <w:r w:rsidR="00D8030F" w:rsidRPr="00D35A4C">
                <w:rPr>
                  <w:sz w:val="24"/>
                  <w:szCs w:val="24"/>
                </w:rPr>
                <w:t xml:space="preserve">lenco </w:t>
              </w:r>
              <w:r w:rsidR="00D8030F">
                <w:rPr>
                  <w:sz w:val="24"/>
                  <w:szCs w:val="24"/>
                </w:rPr>
                <w:t>O</w:t>
              </w:r>
              <w:r w:rsidR="00D8030F" w:rsidRPr="00D35A4C">
                <w:rPr>
                  <w:sz w:val="24"/>
                  <w:szCs w:val="24"/>
                </w:rPr>
                <w:t>rdini”</w:t>
              </w:r>
              <w:r w:rsidR="00D8030F">
                <w:rPr>
                  <w:sz w:val="24"/>
                  <w:szCs w:val="24"/>
                </w:rPr>
                <w:t xml:space="preserve"> che gli consente di accedere alla lista di richieste preventivo</w:t>
              </w:r>
              <w:r w:rsidR="00D8030F" w:rsidRPr="00D35A4C">
                <w:rPr>
                  <w:sz w:val="24"/>
                  <w:szCs w:val="24"/>
                </w:rPr>
                <w:t>.</w:t>
              </w:r>
            </w:ins>
            <w:del w:id="721" w:author="MATTIA CAPRIO" w:date="2020-11-23T22:53:00Z">
              <w:r w:rsidRPr="00B759BD" w:rsidDel="00D8030F">
                <w:rPr>
                  <w:sz w:val="24"/>
                  <w:szCs w:val="24"/>
                </w:rPr>
                <w:delText xml:space="preserve">Mattia clicca sul pulsante per </w:delText>
              </w:r>
              <w:r w:rsidDel="00D8030F">
                <w:rPr>
                  <w:sz w:val="24"/>
                  <w:szCs w:val="24"/>
                </w:rPr>
                <w:delText>“Visualizza Preventivi”</w:delText>
              </w:r>
            </w:del>
          </w:p>
        </w:tc>
        <w:tc>
          <w:tcPr>
            <w:tcW w:w="4677" w:type="dxa"/>
            <w:tcBorders>
              <w:left w:val="single" w:sz="4" w:space="0" w:color="auto"/>
            </w:tcBorders>
            <w:tcPrChange w:id="722" w:author="MATTIA CAPRIO" w:date="2020-11-23T21:54:00Z">
              <w:tcPr>
                <w:tcW w:w="4394" w:type="dxa"/>
                <w:tcBorders>
                  <w:left w:val="single" w:sz="4" w:space="0" w:color="auto"/>
                </w:tcBorders>
              </w:tcPr>
            </w:tcPrChange>
          </w:tcPr>
          <w:p w14:paraId="6D5E5E77"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33F86863" w14:textId="77777777" w:rsidTr="00A82FD1">
        <w:tblPrEx>
          <w:tblW w:w="10768" w:type="dxa"/>
          <w:tblPrExChange w:id="723" w:author="MATTIA CAPRIO" w:date="2020-11-23T21:54:00Z">
            <w:tblPrEx>
              <w:tblW w:w="10768" w:type="dxa"/>
            </w:tblPrEx>
          </w:tblPrExChange>
        </w:tblPrEx>
        <w:trPr>
          <w:trHeight w:val="808"/>
          <w:trPrChange w:id="724" w:author="MATTIA CAPRIO" w:date="2020-11-23T21:54:00Z">
            <w:trPr>
              <w:trHeight w:val="808"/>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25" w:author="MATTIA CAPRIO" w:date="2020-11-23T21:54:00Z">
              <w:tcPr>
                <w:tcW w:w="1897" w:type="dxa"/>
                <w:vMerge/>
              </w:tcPr>
            </w:tcPrChange>
          </w:tcPr>
          <w:p w14:paraId="33CEB5B2" w14:textId="77777777" w:rsidR="00824FA7" w:rsidRDefault="00824FA7" w:rsidP="00991971">
            <w:pPr>
              <w:rPr>
                <w:sz w:val="24"/>
                <w:szCs w:val="24"/>
              </w:rPr>
            </w:pPr>
          </w:p>
        </w:tc>
        <w:tc>
          <w:tcPr>
            <w:tcW w:w="4194" w:type="dxa"/>
            <w:tcBorders>
              <w:right w:val="single" w:sz="4" w:space="0" w:color="auto"/>
            </w:tcBorders>
            <w:tcPrChange w:id="726" w:author="MATTIA CAPRIO" w:date="2020-11-23T21:54:00Z">
              <w:tcPr>
                <w:tcW w:w="4477" w:type="dxa"/>
                <w:gridSpan w:val="2"/>
                <w:tcBorders>
                  <w:right w:val="single" w:sz="4" w:space="0" w:color="auto"/>
                </w:tcBorders>
              </w:tcPr>
            </w:tcPrChange>
          </w:tcPr>
          <w:p w14:paraId="1C1D39A5" w14:textId="77777777" w:rsidR="00824FA7"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p>
        </w:tc>
        <w:tc>
          <w:tcPr>
            <w:tcW w:w="4677" w:type="dxa"/>
            <w:tcBorders>
              <w:left w:val="single" w:sz="4" w:space="0" w:color="auto"/>
            </w:tcBorders>
            <w:tcPrChange w:id="727" w:author="MATTIA CAPRIO" w:date="2020-11-23T21:54:00Z">
              <w:tcPr>
                <w:tcW w:w="4394" w:type="dxa"/>
                <w:tcBorders>
                  <w:left w:val="single" w:sz="4" w:space="0" w:color="auto"/>
                </w:tcBorders>
              </w:tcPr>
            </w:tcPrChange>
          </w:tcPr>
          <w:p w14:paraId="28392976" w14:textId="420D9362"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sidRPr="00B759BD">
              <w:rPr>
                <w:sz w:val="24"/>
                <w:szCs w:val="24"/>
              </w:rPr>
              <w:t>4.</w:t>
            </w:r>
            <w:r>
              <w:rPr>
                <w:sz w:val="24"/>
                <w:szCs w:val="24"/>
              </w:rPr>
              <w:t xml:space="preserve"> </w:t>
            </w:r>
            <w:r w:rsidRPr="00B759BD">
              <w:rPr>
                <w:sz w:val="24"/>
                <w:szCs w:val="24"/>
              </w:rPr>
              <w:t xml:space="preserve">Il sistema mostra a Mattia la lista </w:t>
            </w:r>
            <w:del w:id="728" w:author="MATTIA CAPRIO" w:date="2020-11-23T22:54:00Z">
              <w:r w:rsidRPr="00B759BD" w:rsidDel="00D8030F">
                <w:rPr>
                  <w:sz w:val="24"/>
                  <w:szCs w:val="24"/>
                </w:rPr>
                <w:delText xml:space="preserve">dei clienti in attesa di </w:delText>
              </w:r>
              <w:r w:rsidR="0087400F" w:rsidDel="00D8030F">
                <w:rPr>
                  <w:sz w:val="24"/>
                  <w:szCs w:val="24"/>
                </w:rPr>
                <w:delText xml:space="preserve">un </w:delText>
              </w:r>
              <w:r w:rsidRPr="00B759BD" w:rsidDel="00D8030F">
                <w:rPr>
                  <w:sz w:val="24"/>
                  <w:szCs w:val="24"/>
                </w:rPr>
                <w:delText>preventivo</w:delText>
              </w:r>
            </w:del>
            <w:ins w:id="729" w:author="MATTIA CAPRIO" w:date="2020-11-23T22:54:00Z">
              <w:r w:rsidR="00D8030F">
                <w:rPr>
                  <w:sz w:val="24"/>
                  <w:szCs w:val="24"/>
                </w:rPr>
                <w:t>dove sono presenti anche le richieste di preventivo ancora in attesa</w:t>
              </w:r>
            </w:ins>
            <w:r w:rsidRPr="00B759BD">
              <w:rPr>
                <w:sz w:val="24"/>
                <w:szCs w:val="24"/>
              </w:rPr>
              <w:t>.</w:t>
            </w:r>
          </w:p>
        </w:tc>
      </w:tr>
      <w:tr w:rsidR="00824FA7" w14:paraId="34CDF745" w14:textId="77777777" w:rsidTr="00A82FD1">
        <w:tblPrEx>
          <w:tblW w:w="10768" w:type="dxa"/>
          <w:tblPrExChange w:id="730" w:author="MATTIA CAPRIO" w:date="2020-11-23T21:54:00Z">
            <w:tblPrEx>
              <w:tblW w:w="10768" w:type="dxa"/>
            </w:tblPrEx>
          </w:tblPrExChange>
        </w:tblPrEx>
        <w:trPr>
          <w:cnfStyle w:val="000000100000" w:firstRow="0" w:lastRow="0" w:firstColumn="0" w:lastColumn="0" w:oddVBand="0" w:evenVBand="0" w:oddHBand="1" w:evenHBand="0" w:firstRowFirstColumn="0" w:firstRowLastColumn="0" w:lastRowFirstColumn="0" w:lastRowLastColumn="0"/>
          <w:trHeight w:val="1112"/>
          <w:trPrChange w:id="731" w:author="MATTIA CAPRIO" w:date="2020-11-23T21:54:00Z">
            <w:trPr>
              <w:trHeight w:val="1112"/>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32" w:author="MATTIA CAPRIO" w:date="2020-11-23T21:54:00Z">
              <w:tcPr>
                <w:tcW w:w="1897" w:type="dxa"/>
                <w:vMerge/>
              </w:tcPr>
            </w:tcPrChange>
          </w:tcPr>
          <w:p w14:paraId="5BC9739B"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733" w:author="MATTIA CAPRIO" w:date="2020-11-23T21:54:00Z">
              <w:tcPr>
                <w:tcW w:w="4477" w:type="dxa"/>
                <w:gridSpan w:val="2"/>
                <w:tcBorders>
                  <w:right w:val="single" w:sz="4" w:space="0" w:color="auto"/>
                </w:tcBorders>
              </w:tcPr>
            </w:tcPrChange>
          </w:tcPr>
          <w:p w14:paraId="5A64F2C0" w14:textId="08AB0B43"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sidRPr="00B759BD">
              <w:rPr>
                <w:sz w:val="24"/>
                <w:szCs w:val="24"/>
              </w:rPr>
              <w:t>5.</w:t>
            </w:r>
            <w:r>
              <w:rPr>
                <w:sz w:val="24"/>
                <w:szCs w:val="24"/>
              </w:rPr>
              <w:t xml:space="preserve"> </w:t>
            </w:r>
            <w:r w:rsidRPr="00B759BD">
              <w:rPr>
                <w:sz w:val="24"/>
                <w:szCs w:val="24"/>
              </w:rPr>
              <w:t xml:space="preserve">Mattia decide di prendere in carico </w:t>
            </w:r>
            <w:del w:id="734" w:author="MATTIA CAPRIO" w:date="2020-11-23T22:54:00Z">
              <w:r w:rsidRPr="00B759BD" w:rsidDel="00D8030F">
                <w:rPr>
                  <w:sz w:val="24"/>
                  <w:szCs w:val="24"/>
                </w:rPr>
                <w:delText xml:space="preserve">il </w:delText>
              </w:r>
            </w:del>
            <w:ins w:id="735" w:author="MATTIA CAPRIO" w:date="2020-11-23T22:54:00Z">
              <w:r w:rsidR="00D8030F">
                <w:rPr>
                  <w:sz w:val="24"/>
                  <w:szCs w:val="24"/>
                </w:rPr>
                <w:t>un</w:t>
              </w:r>
              <w:r w:rsidR="00D8030F" w:rsidRPr="00B759BD">
                <w:rPr>
                  <w:sz w:val="24"/>
                  <w:szCs w:val="24"/>
                </w:rPr>
                <w:t xml:space="preserve"> </w:t>
              </w:r>
            </w:ins>
            <w:r w:rsidR="00872FE6">
              <w:rPr>
                <w:sz w:val="24"/>
                <w:szCs w:val="24"/>
              </w:rPr>
              <w:t xml:space="preserve">preventivo </w:t>
            </w:r>
            <w:del w:id="736" w:author="MATTIA CAPRIO" w:date="2020-11-23T22:54:00Z">
              <w:r w:rsidR="00872FE6" w:rsidDel="00D8030F">
                <w:rPr>
                  <w:sz w:val="24"/>
                  <w:szCs w:val="24"/>
                </w:rPr>
                <w:delText>del cliente</w:delText>
              </w:r>
              <w:r w:rsidRPr="00B759BD" w:rsidDel="00D8030F">
                <w:rPr>
                  <w:sz w:val="24"/>
                  <w:szCs w:val="24"/>
                </w:rPr>
                <w:delText xml:space="preserve"> Francesco </w:delText>
              </w:r>
            </w:del>
            <w:r w:rsidRPr="00B759BD">
              <w:rPr>
                <w:sz w:val="24"/>
                <w:szCs w:val="24"/>
              </w:rPr>
              <w:t>e preme sul pulsante “Mostra richiesta di preventivo”.</w:t>
            </w:r>
          </w:p>
        </w:tc>
        <w:tc>
          <w:tcPr>
            <w:tcW w:w="4677" w:type="dxa"/>
            <w:tcBorders>
              <w:left w:val="single" w:sz="4" w:space="0" w:color="auto"/>
            </w:tcBorders>
            <w:tcPrChange w:id="737" w:author="MATTIA CAPRIO" w:date="2020-11-23T21:54:00Z">
              <w:tcPr>
                <w:tcW w:w="4394" w:type="dxa"/>
                <w:tcBorders>
                  <w:left w:val="single" w:sz="4" w:space="0" w:color="auto"/>
                </w:tcBorders>
              </w:tcPr>
            </w:tcPrChange>
          </w:tcPr>
          <w:p w14:paraId="6DC189BD" w14:textId="77777777" w:rsidR="00824FA7" w:rsidRPr="004645A5"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24FA7" w14:paraId="0701BF9D" w14:textId="77777777" w:rsidTr="00A82FD1">
        <w:tblPrEx>
          <w:tblW w:w="10768" w:type="dxa"/>
          <w:tblPrExChange w:id="738" w:author="MATTIA CAPRIO" w:date="2020-11-23T21:54:00Z">
            <w:tblPrEx>
              <w:tblW w:w="10768" w:type="dxa"/>
            </w:tblPrEx>
          </w:tblPrExChange>
        </w:tblPrEx>
        <w:trPr>
          <w:trHeight w:val="1360"/>
          <w:trPrChange w:id="739" w:author="MATTIA CAPRIO" w:date="2020-11-23T21:54:00Z">
            <w:trPr>
              <w:trHeight w:val="1360"/>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40" w:author="MATTIA CAPRIO" w:date="2020-11-23T21:54:00Z">
              <w:tcPr>
                <w:tcW w:w="1897" w:type="dxa"/>
                <w:vMerge/>
              </w:tcPr>
            </w:tcPrChange>
          </w:tcPr>
          <w:p w14:paraId="5C93E336" w14:textId="77777777" w:rsidR="00824FA7" w:rsidRDefault="00824FA7" w:rsidP="00991971">
            <w:pPr>
              <w:rPr>
                <w:sz w:val="24"/>
                <w:szCs w:val="24"/>
              </w:rPr>
            </w:pPr>
          </w:p>
        </w:tc>
        <w:tc>
          <w:tcPr>
            <w:tcW w:w="4194" w:type="dxa"/>
            <w:tcBorders>
              <w:right w:val="single" w:sz="4" w:space="0" w:color="auto"/>
            </w:tcBorders>
            <w:tcPrChange w:id="741" w:author="MATTIA CAPRIO" w:date="2020-11-23T21:54:00Z">
              <w:tcPr>
                <w:tcW w:w="4477" w:type="dxa"/>
                <w:gridSpan w:val="2"/>
                <w:tcBorders>
                  <w:right w:val="single" w:sz="4" w:space="0" w:color="auto"/>
                </w:tcBorders>
              </w:tcPr>
            </w:tcPrChange>
          </w:tcPr>
          <w:p w14:paraId="308083F5" w14:textId="77777777" w:rsidR="00824FA7" w:rsidRPr="004645A5" w:rsidRDefault="00824FA7" w:rsidP="00991971">
            <w:pPr>
              <w:pStyle w:val="Paragrafoelenco"/>
              <w:cnfStyle w:val="000000000000" w:firstRow="0" w:lastRow="0" w:firstColumn="0" w:lastColumn="0" w:oddVBand="0" w:evenVBand="0" w:oddHBand="0" w:evenHBand="0" w:firstRowFirstColumn="0" w:firstRowLastColumn="0" w:lastRowFirstColumn="0" w:lastRowLastColumn="0"/>
              <w:rPr>
                <w:sz w:val="24"/>
                <w:szCs w:val="24"/>
              </w:rPr>
            </w:pPr>
          </w:p>
        </w:tc>
        <w:tc>
          <w:tcPr>
            <w:tcW w:w="4677" w:type="dxa"/>
            <w:tcBorders>
              <w:left w:val="single" w:sz="4" w:space="0" w:color="auto"/>
            </w:tcBorders>
            <w:tcPrChange w:id="742" w:author="MATTIA CAPRIO" w:date="2020-11-23T21:54:00Z">
              <w:tcPr>
                <w:tcW w:w="4394" w:type="dxa"/>
                <w:tcBorders>
                  <w:left w:val="single" w:sz="4" w:space="0" w:color="auto"/>
                </w:tcBorders>
              </w:tcPr>
            </w:tcPrChange>
          </w:tcPr>
          <w:p w14:paraId="4D5312B6" w14:textId="7E9CD2C6" w:rsidR="00824FA7" w:rsidRPr="00B759BD" w:rsidRDefault="00824FA7" w:rsidP="00991971">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6. </w:t>
            </w:r>
            <w:r w:rsidRPr="00B759BD">
              <w:rPr>
                <w:sz w:val="24"/>
                <w:szCs w:val="24"/>
              </w:rPr>
              <w:t>Il sistema mostra a Mattia la pagina contenente i dettagli sulle caratteristiche dell</w:t>
            </w:r>
            <w:r>
              <w:rPr>
                <w:sz w:val="24"/>
                <w:szCs w:val="24"/>
              </w:rPr>
              <w:t>a Mercedes Classe A</w:t>
            </w:r>
            <w:r w:rsidRPr="00B759BD">
              <w:rPr>
                <w:sz w:val="24"/>
                <w:szCs w:val="24"/>
              </w:rPr>
              <w:t xml:space="preserve"> scelta da Francesco</w:t>
            </w:r>
            <w:r>
              <w:rPr>
                <w:sz w:val="24"/>
                <w:szCs w:val="24"/>
              </w:rPr>
              <w:t xml:space="preserve">, </w:t>
            </w:r>
            <w:del w:id="743" w:author="MATTIA CAPRIO" w:date="2020-11-23T22:55:00Z">
              <w:r w:rsidDel="00D8030F">
                <w:rPr>
                  <w:sz w:val="24"/>
                  <w:szCs w:val="24"/>
                </w:rPr>
                <w:delText xml:space="preserve">gli </w:delText>
              </w:r>
              <w:r w:rsidRPr="00B759BD" w:rsidDel="00D8030F">
                <w:rPr>
                  <w:sz w:val="24"/>
                  <w:szCs w:val="24"/>
                </w:rPr>
                <w:delText>eventuali optional aggiuntivi e</w:delText>
              </w:r>
              <w:r w:rsidDel="00D8030F">
                <w:rPr>
                  <w:sz w:val="24"/>
                  <w:szCs w:val="24"/>
                </w:rPr>
                <w:delText>d</w:delText>
              </w:r>
              <w:r w:rsidRPr="00B759BD" w:rsidDel="00D8030F">
                <w:rPr>
                  <w:sz w:val="24"/>
                  <w:szCs w:val="24"/>
                </w:rPr>
                <w:delText xml:space="preserve"> un form contenente i campi: “assistenza stradale h24”, “cambio pneumatici” “auto sostitutiva in caso di problemi”.</w:delText>
              </w:r>
            </w:del>
            <w:ins w:id="744" w:author="MATTIA CAPRIO" w:date="2020-11-23T22:55:00Z">
              <w:r w:rsidR="00D8030F">
                <w:rPr>
                  <w:sz w:val="24"/>
                  <w:szCs w:val="24"/>
                </w:rPr>
                <w:t>e dei form relativi alle corrispondente scelte fatte da Francesco per gli optional della propria auto e del</w:t>
              </w:r>
            </w:ins>
            <w:ins w:id="745" w:author="MATTIA CAPRIO" w:date="2020-11-23T22:56:00Z">
              <w:r w:rsidR="00D8030F">
                <w:rPr>
                  <w:sz w:val="24"/>
                  <w:szCs w:val="24"/>
                </w:rPr>
                <w:t xml:space="preserve"> proprio contratto.</w:t>
              </w:r>
            </w:ins>
          </w:p>
        </w:tc>
      </w:tr>
      <w:tr w:rsidR="00824FA7" w14:paraId="30C4C45C" w14:textId="77777777" w:rsidTr="00A82FD1">
        <w:tblPrEx>
          <w:tblW w:w="10768" w:type="dxa"/>
          <w:tblPrExChange w:id="746" w:author="MATTIA CAPRIO" w:date="2020-11-23T21:54:00Z">
            <w:tblPrEx>
              <w:tblW w:w="10768" w:type="dxa"/>
            </w:tblPrEx>
          </w:tblPrExChange>
        </w:tblPrEx>
        <w:trPr>
          <w:cnfStyle w:val="000000100000" w:firstRow="0" w:lastRow="0" w:firstColumn="0" w:lastColumn="0" w:oddVBand="0" w:evenVBand="0" w:oddHBand="1" w:evenHBand="0" w:firstRowFirstColumn="0" w:firstRowLastColumn="0" w:lastRowFirstColumn="0" w:lastRowLastColumn="0"/>
          <w:trHeight w:val="1360"/>
          <w:trPrChange w:id="747" w:author="MATTIA CAPRIO" w:date="2020-11-23T21:54:00Z">
            <w:trPr>
              <w:trHeight w:val="1360"/>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48" w:author="MATTIA CAPRIO" w:date="2020-11-23T21:54:00Z">
              <w:tcPr>
                <w:tcW w:w="1897" w:type="dxa"/>
                <w:vMerge/>
              </w:tcPr>
            </w:tcPrChange>
          </w:tcPr>
          <w:p w14:paraId="6920A84C"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749" w:author="MATTIA CAPRIO" w:date="2020-11-23T21:54:00Z">
              <w:tcPr>
                <w:tcW w:w="4477" w:type="dxa"/>
                <w:gridSpan w:val="2"/>
                <w:tcBorders>
                  <w:right w:val="single" w:sz="4" w:space="0" w:color="auto"/>
                </w:tcBorders>
              </w:tcPr>
            </w:tcPrChange>
          </w:tcPr>
          <w:p w14:paraId="24E569A4" w14:textId="614EE832"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7. </w:t>
            </w:r>
            <w:r w:rsidRPr="00B759BD">
              <w:rPr>
                <w:sz w:val="24"/>
                <w:szCs w:val="24"/>
              </w:rPr>
              <w:t>Mattia compila il relativo form inserendo i vari dati e</w:t>
            </w:r>
            <w:r>
              <w:rPr>
                <w:sz w:val="24"/>
                <w:szCs w:val="24"/>
              </w:rPr>
              <w:t>d i</w:t>
            </w:r>
            <w:r w:rsidRPr="00B759BD">
              <w:rPr>
                <w:sz w:val="24"/>
                <w:szCs w:val="24"/>
              </w:rPr>
              <w:t xml:space="preserve"> prezzi relativi ai vari campi</w:t>
            </w:r>
            <w:r>
              <w:rPr>
                <w:sz w:val="24"/>
                <w:szCs w:val="24"/>
              </w:rPr>
              <w:t xml:space="preserve">, </w:t>
            </w:r>
            <w:r w:rsidRPr="00B759BD">
              <w:rPr>
                <w:sz w:val="24"/>
                <w:szCs w:val="24"/>
              </w:rPr>
              <w:t>sottomette il contratto e alla fine clicca sul pulsante “</w:t>
            </w:r>
            <w:ins w:id="750" w:author="MATTIA CAPRIO" w:date="2020-11-23T22:56:00Z">
              <w:r w:rsidR="00D8030F">
                <w:rPr>
                  <w:sz w:val="24"/>
                  <w:szCs w:val="24"/>
                </w:rPr>
                <w:t>C</w:t>
              </w:r>
            </w:ins>
            <w:del w:id="751" w:author="MATTIA CAPRIO" w:date="2020-11-23T22:56:00Z">
              <w:r w:rsidRPr="00B759BD" w:rsidDel="00D8030F">
                <w:rPr>
                  <w:sz w:val="24"/>
                  <w:szCs w:val="24"/>
                </w:rPr>
                <w:delText>c</w:delText>
              </w:r>
            </w:del>
            <w:r w:rsidRPr="00B759BD">
              <w:rPr>
                <w:sz w:val="24"/>
                <w:szCs w:val="24"/>
              </w:rPr>
              <w:t>onvalida preventivo”.</w:t>
            </w:r>
          </w:p>
        </w:tc>
        <w:tc>
          <w:tcPr>
            <w:tcW w:w="4677" w:type="dxa"/>
            <w:tcBorders>
              <w:left w:val="single" w:sz="4" w:space="0" w:color="auto"/>
            </w:tcBorders>
            <w:tcPrChange w:id="752" w:author="MATTIA CAPRIO" w:date="2020-11-23T21:54:00Z">
              <w:tcPr>
                <w:tcW w:w="4394" w:type="dxa"/>
                <w:tcBorders>
                  <w:left w:val="single" w:sz="4" w:space="0" w:color="auto"/>
                </w:tcBorders>
              </w:tcPr>
            </w:tcPrChange>
          </w:tcPr>
          <w:p w14:paraId="10127FFD" w14:textId="77777777" w:rsidR="00824FA7" w:rsidRPr="002C2AC0" w:rsidRDefault="00824FA7" w:rsidP="00991971">
            <w:pPr>
              <w:pStyle w:val="Paragrafoelenco"/>
              <w:cnfStyle w:val="000000100000" w:firstRow="0" w:lastRow="0" w:firstColumn="0" w:lastColumn="0" w:oddVBand="0" w:evenVBand="0" w:oddHBand="1" w:evenHBand="0" w:firstRowFirstColumn="0" w:firstRowLastColumn="0" w:lastRowFirstColumn="0" w:lastRowLastColumn="0"/>
              <w:rPr>
                <w:sz w:val="24"/>
                <w:szCs w:val="24"/>
              </w:rPr>
            </w:pPr>
          </w:p>
        </w:tc>
      </w:tr>
      <w:tr w:rsidR="00D8030F" w14:paraId="049CCC70" w14:textId="77777777" w:rsidTr="00A82FD1">
        <w:trPr>
          <w:trHeight w:val="1360"/>
          <w:ins w:id="753" w:author="MATTIA CAPRIO" w:date="2020-11-23T22:56:00Z"/>
        </w:trPr>
        <w:tc>
          <w:tcPr>
            <w:cnfStyle w:val="001000000000" w:firstRow="0" w:lastRow="0" w:firstColumn="1" w:lastColumn="0" w:oddVBand="0" w:evenVBand="0" w:oddHBand="0" w:evenHBand="0" w:firstRowFirstColumn="0" w:firstRowLastColumn="0" w:lastRowFirstColumn="0" w:lastRowLastColumn="0"/>
            <w:tcW w:w="1897" w:type="dxa"/>
            <w:vMerge/>
          </w:tcPr>
          <w:p w14:paraId="0E82C407" w14:textId="77777777" w:rsidR="00D8030F" w:rsidRDefault="00D8030F" w:rsidP="00991971">
            <w:pPr>
              <w:rPr>
                <w:ins w:id="754" w:author="MATTIA CAPRIO" w:date="2020-11-23T22:56:00Z"/>
                <w:sz w:val="24"/>
                <w:szCs w:val="24"/>
              </w:rPr>
            </w:pPr>
          </w:p>
        </w:tc>
        <w:tc>
          <w:tcPr>
            <w:tcW w:w="4194" w:type="dxa"/>
            <w:tcBorders>
              <w:right w:val="single" w:sz="4" w:space="0" w:color="auto"/>
            </w:tcBorders>
          </w:tcPr>
          <w:p w14:paraId="49A70567" w14:textId="77777777" w:rsidR="00D8030F" w:rsidRDefault="00D8030F" w:rsidP="00991971">
            <w:pPr>
              <w:cnfStyle w:val="000000000000" w:firstRow="0" w:lastRow="0" w:firstColumn="0" w:lastColumn="0" w:oddVBand="0" w:evenVBand="0" w:oddHBand="0" w:evenHBand="0" w:firstRowFirstColumn="0" w:firstRowLastColumn="0" w:lastRowFirstColumn="0" w:lastRowLastColumn="0"/>
              <w:rPr>
                <w:ins w:id="755" w:author="MATTIA CAPRIO" w:date="2020-11-23T22:56:00Z"/>
                <w:sz w:val="24"/>
                <w:szCs w:val="24"/>
              </w:rPr>
            </w:pPr>
          </w:p>
        </w:tc>
        <w:tc>
          <w:tcPr>
            <w:tcW w:w="4677" w:type="dxa"/>
            <w:tcBorders>
              <w:left w:val="single" w:sz="4" w:space="0" w:color="auto"/>
            </w:tcBorders>
          </w:tcPr>
          <w:p w14:paraId="2787177D" w14:textId="4A456657" w:rsidR="00D8030F" w:rsidRPr="00D8030F" w:rsidRDefault="00D8030F" w:rsidP="00D8030F">
            <w:pPr>
              <w:cnfStyle w:val="000000000000" w:firstRow="0" w:lastRow="0" w:firstColumn="0" w:lastColumn="0" w:oddVBand="0" w:evenVBand="0" w:oddHBand="0" w:evenHBand="0" w:firstRowFirstColumn="0" w:firstRowLastColumn="0" w:lastRowFirstColumn="0" w:lastRowLastColumn="0"/>
              <w:rPr>
                <w:ins w:id="756" w:author="MATTIA CAPRIO" w:date="2020-11-23T22:56:00Z"/>
                <w:sz w:val="24"/>
                <w:szCs w:val="24"/>
                <w:rPrChange w:id="757" w:author="MATTIA CAPRIO" w:date="2020-11-23T22:56:00Z">
                  <w:rPr>
                    <w:ins w:id="758" w:author="MATTIA CAPRIO" w:date="2020-11-23T22:56:00Z"/>
                  </w:rPr>
                </w:rPrChange>
              </w:rPr>
              <w:pPrChange w:id="759" w:author="MATTIA CAPRIO" w:date="2020-11-23T22:56:00Z">
                <w:pPr>
                  <w:pStyle w:val="Paragrafoelenco"/>
                  <w:framePr w:hSpace="141" w:wrap="around" w:vAnchor="text" w:hAnchor="margin" w:y="-56"/>
                  <w:cnfStyle w:val="000000000000" w:firstRow="0" w:lastRow="0" w:firstColumn="0" w:lastColumn="0" w:oddVBand="0" w:evenVBand="0" w:oddHBand="0" w:evenHBand="0" w:firstRowFirstColumn="0" w:firstRowLastColumn="0" w:lastRowFirstColumn="0" w:lastRowLastColumn="0"/>
                </w:pPr>
              </w:pPrChange>
            </w:pPr>
            <w:ins w:id="760" w:author="MATTIA CAPRIO" w:date="2020-11-23T22:56:00Z">
              <w:r w:rsidRPr="00D8030F">
                <w:rPr>
                  <w:sz w:val="24"/>
                  <w:szCs w:val="24"/>
                  <w:rPrChange w:id="761" w:author="MATTIA CAPRIO" w:date="2020-11-23T22:56:00Z">
                    <w:rPr/>
                  </w:rPrChange>
                </w:rPr>
                <w:t>8. Il sistema controlla la corretta sottomissione dei campi, registra nel database il preventivo con i dati aggiunti da Mattia ed infine invia un messaggio a Mattia notificando la convalida del contratto e la corretta trasmissione al cliente Francesco, reindirizzandolo alla Home Page.</w:t>
              </w:r>
            </w:ins>
          </w:p>
        </w:tc>
      </w:tr>
      <w:tr w:rsidR="00824FA7" w14:paraId="7F89CB13" w14:textId="77777777" w:rsidTr="00EC5346">
        <w:tblPrEx>
          <w:tblW w:w="10768" w:type="dxa"/>
          <w:tblPrExChange w:id="762" w:author="MATTIA CAPRIO" w:date="2020-11-23T22:59:00Z">
            <w:tblPrEx>
              <w:tblW w:w="10768" w:type="dxa"/>
            </w:tblPrEx>
          </w:tblPrExChange>
        </w:tblPrEx>
        <w:trPr>
          <w:cnfStyle w:val="000000100000" w:firstRow="0" w:lastRow="0" w:firstColumn="0" w:lastColumn="0" w:oddVBand="0" w:evenVBand="0" w:oddHBand="1" w:evenHBand="0" w:firstRowFirstColumn="0" w:firstRowLastColumn="0" w:lastRowFirstColumn="0" w:lastRowLastColumn="0"/>
          <w:trHeight w:val="705"/>
          <w:trPrChange w:id="763" w:author="MATTIA CAPRIO" w:date="2020-11-23T22:59:00Z">
            <w:trPr>
              <w:trHeight w:val="1360"/>
            </w:trPr>
          </w:trPrChange>
        </w:trPr>
        <w:tc>
          <w:tcPr>
            <w:cnfStyle w:val="001000000000" w:firstRow="0" w:lastRow="0" w:firstColumn="1" w:lastColumn="0" w:oddVBand="0" w:evenVBand="0" w:oddHBand="0" w:evenHBand="0" w:firstRowFirstColumn="0" w:firstRowLastColumn="0" w:lastRowFirstColumn="0" w:lastRowLastColumn="0"/>
            <w:tcW w:w="1897" w:type="dxa"/>
            <w:vMerge/>
            <w:tcPrChange w:id="764" w:author="MATTIA CAPRIO" w:date="2020-11-23T22:59:00Z">
              <w:tcPr>
                <w:tcW w:w="1897" w:type="dxa"/>
                <w:vMerge/>
              </w:tcPr>
            </w:tcPrChange>
          </w:tcPr>
          <w:p w14:paraId="07ADC0C9"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94" w:type="dxa"/>
            <w:tcBorders>
              <w:right w:val="single" w:sz="4" w:space="0" w:color="auto"/>
            </w:tcBorders>
            <w:tcPrChange w:id="765" w:author="MATTIA CAPRIO" w:date="2020-11-23T22:59:00Z">
              <w:tcPr>
                <w:tcW w:w="4477" w:type="dxa"/>
                <w:gridSpan w:val="2"/>
                <w:tcBorders>
                  <w:right w:val="single" w:sz="4" w:space="0" w:color="auto"/>
                </w:tcBorders>
              </w:tcPr>
            </w:tcPrChange>
          </w:tcPr>
          <w:p w14:paraId="2FC99DD0" w14:textId="415E6546" w:rsidR="00824FA7" w:rsidRPr="00D8030F" w:rsidRDefault="00D8030F" w:rsidP="00D8030F">
            <w:pPr>
              <w:cnfStyle w:val="000000100000" w:firstRow="0" w:lastRow="0" w:firstColumn="0" w:lastColumn="0" w:oddVBand="0" w:evenVBand="0" w:oddHBand="1" w:evenHBand="0" w:firstRowFirstColumn="0" w:firstRowLastColumn="0" w:lastRowFirstColumn="0" w:lastRowLastColumn="0"/>
              <w:rPr>
                <w:sz w:val="24"/>
                <w:szCs w:val="24"/>
                <w:rPrChange w:id="766" w:author="MATTIA CAPRIO" w:date="2020-11-23T22:57:00Z">
                  <w:rPr/>
                </w:rPrChange>
              </w:rPr>
              <w:pPrChange w:id="767" w:author="MATTIA CAPRIO" w:date="2020-11-23T22:57:00Z">
                <w:pPr>
                  <w:pStyle w:val="Paragrafoelenco"/>
                  <w:framePr w:hSpace="141" w:wrap="around" w:vAnchor="text" w:hAnchor="margin" w:y="-56"/>
                  <w:cnfStyle w:val="000000100000" w:firstRow="0" w:lastRow="0" w:firstColumn="0" w:lastColumn="0" w:oddVBand="0" w:evenVBand="0" w:oddHBand="1" w:evenHBand="0" w:firstRowFirstColumn="0" w:firstRowLastColumn="0" w:lastRowFirstColumn="0" w:lastRowLastColumn="0"/>
                </w:pPr>
              </w:pPrChange>
            </w:pPr>
            <w:ins w:id="768" w:author="MATTIA CAPRIO" w:date="2020-11-23T22:57:00Z">
              <w:r>
                <w:rPr>
                  <w:sz w:val="24"/>
                  <w:szCs w:val="24"/>
                </w:rPr>
                <w:t xml:space="preserve">9. </w:t>
              </w:r>
            </w:ins>
            <w:ins w:id="769" w:author="MATTIA CAPRIO" w:date="2020-11-23T22:58:00Z">
              <w:r w:rsidR="00EC5346">
                <w:rPr>
                  <w:sz w:val="24"/>
                  <w:szCs w:val="24"/>
                </w:rPr>
                <w:t>Mattia</w:t>
              </w:r>
              <w:r w:rsidR="00EC5346" w:rsidRPr="00216E8F">
                <w:rPr>
                  <w:sz w:val="24"/>
                  <w:szCs w:val="24"/>
                </w:rPr>
                <w:t xml:space="preserve"> prende visione del successo dell’azione compiuta.</w:t>
              </w:r>
            </w:ins>
          </w:p>
        </w:tc>
        <w:tc>
          <w:tcPr>
            <w:tcW w:w="4677" w:type="dxa"/>
            <w:tcBorders>
              <w:left w:val="single" w:sz="4" w:space="0" w:color="auto"/>
            </w:tcBorders>
            <w:tcPrChange w:id="770" w:author="MATTIA CAPRIO" w:date="2020-11-23T22:59:00Z">
              <w:tcPr>
                <w:tcW w:w="4394" w:type="dxa"/>
                <w:tcBorders>
                  <w:left w:val="single" w:sz="4" w:space="0" w:color="auto"/>
                </w:tcBorders>
              </w:tcPr>
            </w:tcPrChange>
          </w:tcPr>
          <w:p w14:paraId="64B7F047" w14:textId="27C4F706" w:rsidR="00824FA7" w:rsidRPr="00B759BD"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del w:id="771" w:author="MATTIA CAPRIO" w:date="2020-11-23T22:56:00Z">
              <w:r w:rsidDel="00D8030F">
                <w:rPr>
                  <w:sz w:val="24"/>
                  <w:szCs w:val="24"/>
                </w:rPr>
                <w:delText xml:space="preserve">8. </w:delText>
              </w:r>
              <w:r w:rsidRPr="00B759BD" w:rsidDel="00D8030F">
                <w:rPr>
                  <w:sz w:val="24"/>
                  <w:szCs w:val="24"/>
                </w:rPr>
                <w:delText xml:space="preserve">Il sistema controlla la corretta sottomissione dei campi, registra nel database </w:delText>
              </w:r>
              <w:r w:rsidDel="00D8030F">
                <w:rPr>
                  <w:sz w:val="24"/>
                  <w:szCs w:val="24"/>
                </w:rPr>
                <w:delText>il preventivo</w:delText>
              </w:r>
              <w:r w:rsidRPr="00B759BD" w:rsidDel="00D8030F">
                <w:rPr>
                  <w:sz w:val="24"/>
                  <w:szCs w:val="24"/>
                </w:rPr>
                <w:delText xml:space="preserve"> con i dati aggiunti da Mattia e</w:delText>
              </w:r>
              <w:r w:rsidDel="00D8030F">
                <w:rPr>
                  <w:sz w:val="24"/>
                  <w:szCs w:val="24"/>
                </w:rPr>
                <w:delText xml:space="preserve">d </w:delText>
              </w:r>
              <w:r w:rsidRPr="00B759BD" w:rsidDel="00D8030F">
                <w:rPr>
                  <w:sz w:val="24"/>
                  <w:szCs w:val="24"/>
                </w:rPr>
                <w:delText>infine invia un messaggio a Mattia notificando la convalida del contratto e la corretta trasmissione al cliente Francesco</w:delText>
              </w:r>
              <w:r w:rsidDel="00D8030F">
                <w:rPr>
                  <w:sz w:val="24"/>
                  <w:szCs w:val="24"/>
                </w:rPr>
                <w:delText>, reindirizzandolo alla Home Page.</w:delText>
              </w:r>
            </w:del>
          </w:p>
        </w:tc>
      </w:tr>
    </w:tbl>
    <w:p w14:paraId="38D012BF" w14:textId="69920EFC" w:rsidR="00824FA7" w:rsidRDefault="00824FA7" w:rsidP="001114B7">
      <w:pPr>
        <w:tabs>
          <w:tab w:val="left" w:pos="2694"/>
        </w:tabs>
        <w:rPr>
          <w:b/>
          <w:bCs/>
          <w:sz w:val="28"/>
          <w:szCs w:val="28"/>
        </w:rPr>
      </w:pPr>
    </w:p>
    <w:p w14:paraId="2355CD9D" w14:textId="2DBDC160" w:rsidR="00824FA7" w:rsidRDefault="00824FA7" w:rsidP="001114B7">
      <w:pPr>
        <w:tabs>
          <w:tab w:val="left" w:pos="2694"/>
        </w:tabs>
        <w:rPr>
          <w:b/>
          <w:bCs/>
          <w:sz w:val="28"/>
          <w:szCs w:val="28"/>
        </w:rPr>
      </w:pPr>
    </w:p>
    <w:p w14:paraId="63B04256" w14:textId="7BEDBB80" w:rsidR="00824FA7" w:rsidRDefault="00824FA7" w:rsidP="001114B7">
      <w:pPr>
        <w:tabs>
          <w:tab w:val="left" w:pos="2694"/>
        </w:tabs>
        <w:rPr>
          <w:b/>
          <w:bCs/>
          <w:sz w:val="28"/>
          <w:szCs w:val="28"/>
        </w:rPr>
      </w:pPr>
    </w:p>
    <w:p w14:paraId="6A3F0AAB" w14:textId="0F8934FD" w:rsidR="00824FA7" w:rsidRDefault="00824FA7" w:rsidP="001114B7">
      <w:pPr>
        <w:tabs>
          <w:tab w:val="left" w:pos="2694"/>
        </w:tabs>
        <w:rPr>
          <w:b/>
          <w:bCs/>
          <w:sz w:val="28"/>
          <w:szCs w:val="28"/>
        </w:rPr>
      </w:pPr>
    </w:p>
    <w:tbl>
      <w:tblPr>
        <w:tblStyle w:val="Tabellagriglia5scura-colore1"/>
        <w:tblW w:w="0" w:type="auto"/>
        <w:tblLook w:val="04A0" w:firstRow="1" w:lastRow="0" w:firstColumn="1" w:lastColumn="0" w:noHBand="0" w:noVBand="1"/>
        <w:tblPrChange w:id="772" w:author="MATTIA CAPRIO" w:date="2020-11-23T23:03:00Z">
          <w:tblPr>
            <w:tblStyle w:val="Tabellagriglia5scura-colore1"/>
            <w:tblW w:w="0" w:type="auto"/>
            <w:tblLook w:val="04A0" w:firstRow="1" w:lastRow="0" w:firstColumn="1" w:lastColumn="0" w:noHBand="0" w:noVBand="1"/>
          </w:tblPr>
        </w:tblPrChange>
      </w:tblPr>
      <w:tblGrid>
        <w:gridCol w:w="1838"/>
        <w:gridCol w:w="4279"/>
        <w:gridCol w:w="4510"/>
        <w:tblGridChange w:id="773">
          <w:tblGrid>
            <w:gridCol w:w="1838"/>
            <w:gridCol w:w="4279"/>
            <w:gridCol w:w="4078"/>
            <w:gridCol w:w="432"/>
          </w:tblGrid>
        </w:tblGridChange>
      </w:tblGrid>
      <w:tr w:rsidR="00824FA7" w14:paraId="2E96BA9D" w14:textId="77777777" w:rsidTr="00EC5346">
        <w:trPr>
          <w:cnfStyle w:val="100000000000" w:firstRow="1" w:lastRow="0" w:firstColumn="0" w:lastColumn="0" w:oddVBand="0" w:evenVBand="0" w:oddHBand="0" w:evenHBand="0" w:firstRowFirstColumn="0" w:firstRowLastColumn="0" w:lastRowFirstColumn="0" w:lastRowLastColumn="0"/>
          <w:trPrChange w:id="774"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tcPrChange w:id="775" w:author="MATTIA CAPRIO" w:date="2020-11-23T23:03:00Z">
              <w:tcPr>
                <w:tcW w:w="1838" w:type="dxa"/>
              </w:tcPr>
            </w:tcPrChange>
          </w:tcPr>
          <w:p w14:paraId="3ACF56DC" w14:textId="77777777" w:rsidR="00824FA7" w:rsidRDefault="00824FA7" w:rsidP="00991971">
            <w:pPr>
              <w:cnfStyle w:val="101000000000" w:firstRow="1" w:lastRow="0" w:firstColumn="1" w:lastColumn="0" w:oddVBand="0" w:evenVBand="0" w:oddHBand="0" w:evenHBand="0" w:firstRowFirstColumn="0" w:firstRowLastColumn="0" w:lastRowFirstColumn="0" w:lastRowLastColumn="0"/>
              <w:rPr>
                <w:sz w:val="24"/>
                <w:szCs w:val="24"/>
              </w:rPr>
            </w:pPr>
            <w:r>
              <w:rPr>
                <w:sz w:val="24"/>
                <w:szCs w:val="24"/>
              </w:rPr>
              <w:lastRenderedPageBreak/>
              <w:t>Nome Scenario</w:t>
            </w:r>
          </w:p>
        </w:tc>
        <w:tc>
          <w:tcPr>
            <w:tcW w:w="8789" w:type="dxa"/>
            <w:gridSpan w:val="2"/>
            <w:tcPrChange w:id="776" w:author="MATTIA CAPRIO" w:date="2020-11-23T23:03:00Z">
              <w:tcPr>
                <w:tcW w:w="8357" w:type="dxa"/>
                <w:gridSpan w:val="2"/>
              </w:tcPr>
            </w:tcPrChange>
          </w:tcPr>
          <w:p w14:paraId="3F43FEE7" w14:textId="77777777" w:rsidR="00824FA7" w:rsidRDefault="00824FA7"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SUC_GestioneOrdini</w:t>
            </w:r>
          </w:p>
        </w:tc>
      </w:tr>
      <w:tr w:rsidR="00824FA7" w14:paraId="77BF57DF" w14:textId="77777777" w:rsidTr="00EC5346">
        <w:trPr>
          <w:cnfStyle w:val="000000100000" w:firstRow="0" w:lastRow="0" w:firstColumn="0" w:lastColumn="0" w:oddVBand="0" w:evenVBand="0" w:oddHBand="1" w:evenHBand="0" w:firstRowFirstColumn="0" w:firstRowLastColumn="0" w:lastRowFirstColumn="0" w:lastRowLastColumn="0"/>
          <w:trPrChange w:id="777"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tcPrChange w:id="778" w:author="MATTIA CAPRIO" w:date="2020-11-23T23:03:00Z">
              <w:tcPr>
                <w:tcW w:w="1838" w:type="dxa"/>
              </w:tcPr>
            </w:tcPrChange>
          </w:tcPr>
          <w:p w14:paraId="6781D294"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r>
              <w:rPr>
                <w:sz w:val="24"/>
                <w:szCs w:val="24"/>
              </w:rPr>
              <w:t>Attore</w:t>
            </w:r>
          </w:p>
        </w:tc>
        <w:tc>
          <w:tcPr>
            <w:tcW w:w="8789" w:type="dxa"/>
            <w:gridSpan w:val="2"/>
            <w:tcPrChange w:id="779" w:author="MATTIA CAPRIO" w:date="2020-11-23T23:03:00Z">
              <w:tcPr>
                <w:tcW w:w="8357" w:type="dxa"/>
                <w:gridSpan w:val="2"/>
              </w:tcPr>
            </w:tcPrChange>
          </w:tcPr>
          <w:p w14:paraId="7A7864C8" w14:textId="77777777" w:rsidR="00824FA7" w:rsidRDefault="00824FA7"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824FA7" w14:paraId="48295ED9" w14:textId="77777777" w:rsidTr="00EC5346">
        <w:trPr>
          <w:trPrChange w:id="780"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vMerge w:val="restart"/>
            <w:tcPrChange w:id="781" w:author="MATTIA CAPRIO" w:date="2020-11-23T23:03:00Z">
              <w:tcPr>
                <w:tcW w:w="1838" w:type="dxa"/>
                <w:vMerge w:val="restart"/>
              </w:tcPr>
            </w:tcPrChange>
          </w:tcPr>
          <w:p w14:paraId="029AF2BD" w14:textId="77777777" w:rsidR="00824FA7" w:rsidRDefault="00824FA7" w:rsidP="00991971">
            <w:pPr>
              <w:rPr>
                <w:sz w:val="24"/>
                <w:szCs w:val="24"/>
              </w:rPr>
            </w:pPr>
            <w:r>
              <w:rPr>
                <w:sz w:val="24"/>
                <w:szCs w:val="24"/>
              </w:rPr>
              <w:t>Flusso di Eventi</w:t>
            </w:r>
          </w:p>
        </w:tc>
        <w:tc>
          <w:tcPr>
            <w:tcW w:w="4279" w:type="dxa"/>
            <w:tcBorders>
              <w:right w:val="single" w:sz="4" w:space="0" w:color="auto"/>
            </w:tcBorders>
            <w:tcPrChange w:id="782" w:author="MATTIA CAPRIO" w:date="2020-11-23T23:03:00Z">
              <w:tcPr>
                <w:tcW w:w="4279" w:type="dxa"/>
                <w:tcBorders>
                  <w:right w:val="single" w:sz="4" w:space="0" w:color="auto"/>
                </w:tcBorders>
              </w:tcPr>
            </w:tcPrChange>
          </w:tcPr>
          <w:p w14:paraId="0D5EDF5B"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Mattia</w:t>
            </w:r>
          </w:p>
        </w:tc>
        <w:tc>
          <w:tcPr>
            <w:tcW w:w="4510" w:type="dxa"/>
            <w:tcBorders>
              <w:left w:val="single" w:sz="4" w:space="0" w:color="auto"/>
            </w:tcBorders>
            <w:tcPrChange w:id="783" w:author="MATTIA CAPRIO" w:date="2020-11-23T23:03:00Z">
              <w:tcPr>
                <w:tcW w:w="4078" w:type="dxa"/>
                <w:tcBorders>
                  <w:left w:val="single" w:sz="4" w:space="0" w:color="auto"/>
                </w:tcBorders>
              </w:tcPr>
            </w:tcPrChange>
          </w:tcPr>
          <w:p w14:paraId="0BAB5D5D" w14:textId="77777777" w:rsidR="00824FA7" w:rsidRPr="00535DFE" w:rsidRDefault="00824FA7"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824FA7" w14:paraId="6CCC6E8F" w14:textId="77777777" w:rsidTr="00EC5346">
        <w:trPr>
          <w:cnfStyle w:val="000000100000" w:firstRow="0" w:lastRow="0" w:firstColumn="0" w:lastColumn="0" w:oddVBand="0" w:evenVBand="0" w:oddHBand="1" w:evenHBand="0" w:firstRowFirstColumn="0" w:firstRowLastColumn="0" w:lastRowFirstColumn="0" w:lastRowLastColumn="0"/>
          <w:trPrChange w:id="784"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vMerge/>
            <w:tcPrChange w:id="785" w:author="MATTIA CAPRIO" w:date="2020-11-23T23:03:00Z">
              <w:tcPr>
                <w:tcW w:w="1838" w:type="dxa"/>
                <w:vMerge/>
              </w:tcPr>
            </w:tcPrChange>
          </w:tcPr>
          <w:p w14:paraId="76288F28" w14:textId="77777777" w:rsidR="00824FA7" w:rsidRDefault="00824FA7"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786" w:author="MATTIA CAPRIO" w:date="2020-11-23T23:03:00Z">
              <w:tcPr>
                <w:tcW w:w="4279" w:type="dxa"/>
                <w:tcBorders>
                  <w:right w:val="single" w:sz="4" w:space="0" w:color="auto"/>
                </w:tcBorders>
              </w:tcPr>
            </w:tcPrChange>
          </w:tcPr>
          <w:p w14:paraId="0D08FA0E" w14:textId="16A947C1"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Mattia è un consulente della piattaforma EasyLease, che vuole visualizzare una pagina contenete l’elenco degli ordini </w:t>
            </w:r>
            <w:del w:id="787" w:author="MATTIA CAPRIO" w:date="2020-11-23T22:59:00Z">
              <w:r w:rsidDel="00EC5346">
                <w:rPr>
                  <w:sz w:val="24"/>
                  <w:szCs w:val="24"/>
                </w:rPr>
                <w:delText>effettuati dai clienti</w:delText>
              </w:r>
            </w:del>
            <w:ins w:id="788" w:author="MATTIA CAPRIO" w:date="2020-11-23T22:59:00Z">
              <w:r w:rsidR="00EC5346">
                <w:rPr>
                  <w:sz w:val="24"/>
                  <w:szCs w:val="24"/>
                </w:rPr>
                <w:t xml:space="preserve">e preventivi a lui associati </w:t>
              </w:r>
            </w:ins>
            <w:ins w:id="789" w:author="MATTIA CAPRIO" w:date="2020-11-23T23:02:00Z">
              <w:r w:rsidR="00EC5346">
                <w:rPr>
                  <w:sz w:val="24"/>
                  <w:szCs w:val="24"/>
                </w:rPr>
                <w:t>e le richieste di preventivo</w:t>
              </w:r>
            </w:ins>
            <w:r>
              <w:rPr>
                <w:sz w:val="24"/>
                <w:szCs w:val="24"/>
              </w:rPr>
              <w:t>.</w:t>
            </w:r>
          </w:p>
          <w:p w14:paraId="2C6D9CC4" w14:textId="5F24990D" w:rsidR="00824FA7" w:rsidRDefault="00EC5346" w:rsidP="00991971">
            <w:pPr>
              <w:cnfStyle w:val="000000100000" w:firstRow="0" w:lastRow="0" w:firstColumn="0" w:lastColumn="0" w:oddVBand="0" w:evenVBand="0" w:oddHBand="1" w:evenHBand="0" w:firstRowFirstColumn="0" w:firstRowLastColumn="0" w:lastRowFirstColumn="0" w:lastRowLastColumn="0"/>
              <w:rPr>
                <w:sz w:val="24"/>
                <w:szCs w:val="24"/>
              </w:rPr>
            </w:pPr>
            <w:ins w:id="790" w:author="MATTIA CAPRIO" w:date="2020-11-23T23:00:00Z">
              <w:r w:rsidRPr="00B759BD">
                <w:rPr>
                  <w:sz w:val="24"/>
                  <w:szCs w:val="24"/>
                </w:rPr>
                <w:t xml:space="preserve">Mattia accede </w:t>
              </w:r>
              <w:r>
                <w:rPr>
                  <w:sz w:val="24"/>
                  <w:szCs w:val="24"/>
                </w:rPr>
                <w:t>alla piattaforma</w:t>
              </w:r>
              <w:r w:rsidRPr="00B759BD">
                <w:rPr>
                  <w:sz w:val="24"/>
                  <w:szCs w:val="24"/>
                </w:rPr>
                <w:t xml:space="preserve"> inserendo le proprie credenziali</w:t>
              </w:r>
              <w:r>
                <w:rPr>
                  <w:sz w:val="24"/>
                  <w:szCs w:val="24"/>
                </w:rPr>
                <w:t xml:space="preserve"> </w:t>
              </w:r>
              <w:r>
                <w:rPr>
                  <w:sz w:val="24"/>
                  <w:szCs w:val="24"/>
                </w:rPr>
                <w:t>e</w:t>
              </w:r>
              <w:r>
                <w:rPr>
                  <w:sz w:val="24"/>
                  <w:szCs w:val="24"/>
                </w:rPr>
                <w:t xml:space="preserve"> </w:t>
              </w:r>
            </w:ins>
            <w:del w:id="791" w:author="MATTIA CAPRIO" w:date="2020-11-23T23:00:00Z">
              <w:r w:rsidR="00824FA7" w:rsidDel="00EC5346">
                <w:rPr>
                  <w:sz w:val="24"/>
                  <w:szCs w:val="24"/>
                </w:rPr>
                <w:delText xml:space="preserve">Accede con le sue credenziali alla </w:delText>
              </w:r>
              <w:r w:rsidR="00886619" w:rsidDel="00EC5346">
                <w:rPr>
                  <w:sz w:val="24"/>
                  <w:szCs w:val="24"/>
                </w:rPr>
                <w:delText>piattaforma</w:delText>
              </w:r>
            </w:del>
            <w:ins w:id="792" w:author="MATTIA CAPRIO" w:date="2020-11-23T23:00:00Z">
              <w:r w:rsidRPr="00A5491B">
                <w:rPr>
                  <w:sz w:val="24"/>
                  <w:szCs w:val="24"/>
                </w:rPr>
                <w:t>preme sul proprio nome nella sezione dedicata</w:t>
              </w:r>
              <w:r>
                <w:rPr>
                  <w:sz w:val="24"/>
                  <w:szCs w:val="24"/>
                </w:rPr>
                <w:t>.</w:t>
              </w:r>
            </w:ins>
          </w:p>
        </w:tc>
        <w:tc>
          <w:tcPr>
            <w:tcW w:w="4510" w:type="dxa"/>
            <w:tcBorders>
              <w:left w:val="single" w:sz="4" w:space="0" w:color="auto"/>
            </w:tcBorders>
            <w:tcPrChange w:id="793" w:author="MATTIA CAPRIO" w:date="2020-11-23T23:03:00Z">
              <w:tcPr>
                <w:tcW w:w="4078" w:type="dxa"/>
                <w:tcBorders>
                  <w:left w:val="single" w:sz="4" w:space="0" w:color="auto"/>
                </w:tcBorders>
              </w:tcPr>
            </w:tcPrChange>
          </w:tcPr>
          <w:p w14:paraId="0423CF18" w14:textId="77777777" w:rsidR="00824FA7" w:rsidRDefault="00824FA7"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886619" w14:paraId="595BF53E" w14:textId="77777777" w:rsidTr="00EC5346">
        <w:trPr>
          <w:trPrChange w:id="794"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vMerge/>
            <w:tcPrChange w:id="795" w:author="MATTIA CAPRIO" w:date="2020-11-23T23:03:00Z">
              <w:tcPr>
                <w:tcW w:w="1838" w:type="dxa"/>
                <w:vMerge/>
              </w:tcPr>
            </w:tcPrChange>
          </w:tcPr>
          <w:p w14:paraId="07D19F10" w14:textId="77777777" w:rsidR="00886619" w:rsidRDefault="00886619" w:rsidP="00886619">
            <w:pPr>
              <w:rPr>
                <w:sz w:val="24"/>
                <w:szCs w:val="24"/>
              </w:rPr>
            </w:pPr>
          </w:p>
        </w:tc>
        <w:tc>
          <w:tcPr>
            <w:tcW w:w="4279" w:type="dxa"/>
            <w:tcBorders>
              <w:right w:val="single" w:sz="4" w:space="0" w:color="auto"/>
            </w:tcBorders>
            <w:tcPrChange w:id="796" w:author="MATTIA CAPRIO" w:date="2020-11-23T23:03:00Z">
              <w:tcPr>
                <w:tcW w:w="4279" w:type="dxa"/>
                <w:tcBorders>
                  <w:right w:val="single" w:sz="4" w:space="0" w:color="auto"/>
                </w:tcBorders>
              </w:tcPr>
            </w:tcPrChange>
          </w:tcPr>
          <w:p w14:paraId="0FCFE2F6" w14:textId="77777777" w:rsidR="00886619" w:rsidRDefault="00886619" w:rsidP="00886619">
            <w:pPr>
              <w:cnfStyle w:val="000000000000" w:firstRow="0" w:lastRow="0" w:firstColumn="0" w:lastColumn="0" w:oddVBand="0" w:evenVBand="0" w:oddHBand="0" w:evenHBand="0" w:firstRowFirstColumn="0" w:firstRowLastColumn="0" w:lastRowFirstColumn="0" w:lastRowLastColumn="0"/>
              <w:rPr>
                <w:sz w:val="24"/>
                <w:szCs w:val="24"/>
              </w:rPr>
            </w:pPr>
          </w:p>
        </w:tc>
        <w:tc>
          <w:tcPr>
            <w:tcW w:w="4510" w:type="dxa"/>
            <w:tcBorders>
              <w:left w:val="single" w:sz="4" w:space="0" w:color="auto"/>
            </w:tcBorders>
            <w:tcPrChange w:id="797" w:author="MATTIA CAPRIO" w:date="2020-11-23T23:03:00Z">
              <w:tcPr>
                <w:tcW w:w="4078" w:type="dxa"/>
                <w:tcBorders>
                  <w:left w:val="single" w:sz="4" w:space="0" w:color="auto"/>
                </w:tcBorders>
              </w:tcPr>
            </w:tcPrChange>
          </w:tcPr>
          <w:p w14:paraId="3542A90C" w14:textId="071BDEB8" w:rsidR="00886619" w:rsidRDefault="00EC5346" w:rsidP="00886619">
            <w:pPr>
              <w:cnfStyle w:val="000000000000" w:firstRow="0" w:lastRow="0" w:firstColumn="0" w:lastColumn="0" w:oddVBand="0" w:evenVBand="0" w:oddHBand="0" w:evenHBand="0" w:firstRowFirstColumn="0" w:firstRowLastColumn="0" w:lastRowFirstColumn="0" w:lastRowLastColumn="0"/>
              <w:rPr>
                <w:sz w:val="24"/>
                <w:szCs w:val="24"/>
              </w:rPr>
            </w:pPr>
            <w:ins w:id="798" w:author="MATTIA CAPRIO" w:date="2020-11-23T23:00:00Z">
              <w:r w:rsidRPr="00D35A4C">
                <w:rPr>
                  <w:sz w:val="24"/>
                  <w:szCs w:val="24"/>
                </w:rPr>
                <w:t>2.</w:t>
              </w:r>
              <w:r>
                <w:rPr>
                  <w:sz w:val="24"/>
                  <w:szCs w:val="24"/>
                </w:rPr>
                <w:t xml:space="preserve"> Il</w:t>
              </w:r>
              <w:r>
                <w:t xml:space="preserve"> </w:t>
              </w:r>
              <w:r w:rsidRPr="00A5491B">
                <w:rPr>
                  <w:sz w:val="24"/>
                  <w:szCs w:val="24"/>
                </w:rPr>
                <w:t xml:space="preserve">sistema mostra una dashboard a lui dedicata dove sono presenti diverse funzioni, tra cui anche quella necessaria per effettuare </w:t>
              </w:r>
              <w:r>
                <w:rPr>
                  <w:sz w:val="24"/>
                  <w:szCs w:val="24"/>
                </w:rPr>
                <w:t xml:space="preserve">la </w:t>
              </w:r>
              <w:r>
                <w:rPr>
                  <w:sz w:val="24"/>
                  <w:szCs w:val="24"/>
                </w:rPr>
                <w:t>gestione degli ordini</w:t>
              </w:r>
              <w:r w:rsidRPr="00A5491B">
                <w:rPr>
                  <w:sz w:val="24"/>
                  <w:szCs w:val="24"/>
                </w:rPr>
                <w:t>.</w:t>
              </w:r>
            </w:ins>
            <w:del w:id="799" w:author="MATTIA CAPRIO" w:date="2020-11-23T23:00:00Z">
              <w:r w:rsidR="00886619" w:rsidDel="00EC5346">
                <w:rPr>
                  <w:sz w:val="24"/>
                  <w:szCs w:val="24"/>
                </w:rPr>
                <w:delText xml:space="preserve">2. </w:delText>
              </w:r>
              <w:r w:rsidR="00886619" w:rsidRPr="00110F89" w:rsidDel="00EC5346">
                <w:rPr>
                  <w:sz w:val="24"/>
                  <w:szCs w:val="24"/>
                </w:rPr>
                <w:delText>Il sistema lo porta alla pagina “Home” della sezione della piattaforma riservata a</w:delText>
              </w:r>
              <w:r w:rsidR="00886619" w:rsidDel="00EC5346">
                <w:rPr>
                  <w:sz w:val="24"/>
                  <w:szCs w:val="24"/>
                </w:rPr>
                <w:delText>i consulenti</w:delText>
              </w:r>
              <w:r w:rsidR="00886619" w:rsidRPr="00110F89" w:rsidDel="00EC5346">
                <w:rPr>
                  <w:sz w:val="24"/>
                  <w:szCs w:val="24"/>
                </w:rPr>
                <w:delText xml:space="preserve">, nella quale sono presenti alcune funzionalità del sistema tra cui </w:delText>
              </w:r>
              <w:r w:rsidR="00886619" w:rsidDel="00EC5346">
                <w:rPr>
                  <w:sz w:val="24"/>
                  <w:szCs w:val="24"/>
                </w:rPr>
                <w:delText>la Gestione degli ordini dei clienti da lui presi in carico e quelli non ancora presi in carico da nessuno.</w:delText>
              </w:r>
            </w:del>
          </w:p>
        </w:tc>
      </w:tr>
      <w:tr w:rsidR="00886619" w14:paraId="7F2A85D8" w14:textId="77777777" w:rsidTr="00EC5346">
        <w:trPr>
          <w:cnfStyle w:val="000000100000" w:firstRow="0" w:lastRow="0" w:firstColumn="0" w:lastColumn="0" w:oddVBand="0" w:evenVBand="0" w:oddHBand="1" w:evenHBand="0" w:firstRowFirstColumn="0" w:firstRowLastColumn="0" w:lastRowFirstColumn="0" w:lastRowLastColumn="0"/>
          <w:trPrChange w:id="800"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vMerge/>
            <w:tcPrChange w:id="801" w:author="MATTIA CAPRIO" w:date="2020-11-23T23:03:00Z">
              <w:tcPr>
                <w:tcW w:w="1838" w:type="dxa"/>
                <w:vMerge/>
              </w:tcPr>
            </w:tcPrChange>
          </w:tcPr>
          <w:p w14:paraId="6DB46D61" w14:textId="77777777" w:rsidR="00886619" w:rsidRDefault="00886619" w:rsidP="00886619">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802" w:author="MATTIA CAPRIO" w:date="2020-11-23T23:03:00Z">
              <w:tcPr>
                <w:tcW w:w="4279" w:type="dxa"/>
                <w:tcBorders>
                  <w:right w:val="single" w:sz="4" w:space="0" w:color="auto"/>
                </w:tcBorders>
              </w:tcPr>
            </w:tcPrChange>
          </w:tcPr>
          <w:p w14:paraId="3DD5078B" w14:textId="156C2D59" w:rsidR="00886619" w:rsidRDefault="00886619" w:rsidP="00886619">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 Mattia clicca su</w:t>
            </w:r>
            <w:ins w:id="803" w:author="MATTIA CAPRIO" w:date="2020-11-23T23:01:00Z">
              <w:r w:rsidR="00EC5346">
                <w:rPr>
                  <w:sz w:val="24"/>
                  <w:szCs w:val="24"/>
                </w:rPr>
                <w:t>ll’apposito bottone “</w:t>
              </w:r>
              <w:r w:rsidR="00EC5346">
                <w:rPr>
                  <w:sz w:val="24"/>
                  <w:szCs w:val="24"/>
                </w:rPr>
                <w:t>V</w:t>
              </w:r>
              <w:r w:rsidR="00EC5346" w:rsidRPr="00D35A4C">
                <w:rPr>
                  <w:sz w:val="24"/>
                  <w:szCs w:val="24"/>
                </w:rPr>
                <w:t xml:space="preserve">isualizza </w:t>
              </w:r>
              <w:r w:rsidR="00EC5346">
                <w:rPr>
                  <w:sz w:val="24"/>
                  <w:szCs w:val="24"/>
                </w:rPr>
                <w:t>E</w:t>
              </w:r>
              <w:r w:rsidR="00EC5346" w:rsidRPr="00D35A4C">
                <w:rPr>
                  <w:sz w:val="24"/>
                  <w:szCs w:val="24"/>
                </w:rPr>
                <w:t xml:space="preserve">lenco </w:t>
              </w:r>
              <w:r w:rsidR="00EC5346">
                <w:rPr>
                  <w:sz w:val="24"/>
                  <w:szCs w:val="24"/>
                </w:rPr>
                <w:t>O</w:t>
              </w:r>
              <w:r w:rsidR="00EC5346" w:rsidRPr="00D35A4C">
                <w:rPr>
                  <w:sz w:val="24"/>
                  <w:szCs w:val="24"/>
                </w:rPr>
                <w:t>rdini</w:t>
              </w:r>
            </w:ins>
            <w:del w:id="804" w:author="MATTIA CAPRIO" w:date="2020-11-23T23:01:00Z">
              <w:r w:rsidDel="00EC5346">
                <w:rPr>
                  <w:sz w:val="24"/>
                  <w:szCs w:val="24"/>
                </w:rPr>
                <w:delText xml:space="preserve"> Gestione Ordini</w:delText>
              </w:r>
            </w:del>
            <w:ins w:id="805" w:author="MATTIA CAPRIO" w:date="2020-11-23T23:01:00Z">
              <w:r w:rsidR="00EC5346">
                <w:rPr>
                  <w:sz w:val="24"/>
                  <w:szCs w:val="24"/>
                </w:rPr>
                <w:t>”</w:t>
              </w:r>
            </w:ins>
            <w:ins w:id="806" w:author="MATTIA CAPRIO" w:date="2020-11-23T23:02:00Z">
              <w:r w:rsidR="00EC5346">
                <w:rPr>
                  <w:sz w:val="24"/>
                  <w:szCs w:val="24"/>
                </w:rPr>
                <w:t xml:space="preserve"> </w:t>
              </w:r>
              <w:r w:rsidR="00EC5346">
                <w:rPr>
                  <w:sz w:val="24"/>
                  <w:szCs w:val="24"/>
                </w:rPr>
                <w:t>che gli consente di accedere alla lista di richieste preventivo</w:t>
              </w:r>
              <w:r w:rsidR="00EC5346">
                <w:rPr>
                  <w:sz w:val="24"/>
                  <w:szCs w:val="24"/>
                </w:rPr>
                <w:t>, preventivi e ordini a lui associati</w:t>
              </w:r>
            </w:ins>
            <w:r>
              <w:rPr>
                <w:sz w:val="24"/>
                <w:szCs w:val="24"/>
              </w:rPr>
              <w:t>.</w:t>
            </w:r>
          </w:p>
        </w:tc>
        <w:tc>
          <w:tcPr>
            <w:tcW w:w="4510" w:type="dxa"/>
            <w:tcBorders>
              <w:left w:val="single" w:sz="4" w:space="0" w:color="auto"/>
            </w:tcBorders>
            <w:tcPrChange w:id="807" w:author="MATTIA CAPRIO" w:date="2020-11-23T23:03:00Z">
              <w:tcPr>
                <w:tcW w:w="4078" w:type="dxa"/>
                <w:tcBorders>
                  <w:left w:val="single" w:sz="4" w:space="0" w:color="auto"/>
                </w:tcBorders>
              </w:tcPr>
            </w:tcPrChange>
          </w:tcPr>
          <w:p w14:paraId="308F2927" w14:textId="77777777" w:rsidR="00886619" w:rsidRDefault="00886619" w:rsidP="00886619">
            <w:pPr>
              <w:cnfStyle w:val="000000100000" w:firstRow="0" w:lastRow="0" w:firstColumn="0" w:lastColumn="0" w:oddVBand="0" w:evenVBand="0" w:oddHBand="1" w:evenHBand="0" w:firstRowFirstColumn="0" w:firstRowLastColumn="0" w:lastRowFirstColumn="0" w:lastRowLastColumn="0"/>
              <w:rPr>
                <w:sz w:val="24"/>
                <w:szCs w:val="24"/>
              </w:rPr>
            </w:pPr>
          </w:p>
        </w:tc>
      </w:tr>
      <w:tr w:rsidR="00D31E1E" w14:paraId="38209528" w14:textId="77777777" w:rsidTr="00EC5346">
        <w:trPr>
          <w:ins w:id="808" w:author="MATTIA CAPRIO" w:date="2020-11-23T23:05:00Z"/>
        </w:trPr>
        <w:tc>
          <w:tcPr>
            <w:cnfStyle w:val="001000000000" w:firstRow="0" w:lastRow="0" w:firstColumn="1" w:lastColumn="0" w:oddVBand="0" w:evenVBand="0" w:oddHBand="0" w:evenHBand="0" w:firstRowFirstColumn="0" w:firstRowLastColumn="0" w:lastRowFirstColumn="0" w:lastRowLastColumn="0"/>
            <w:tcW w:w="1838" w:type="dxa"/>
            <w:vMerge/>
          </w:tcPr>
          <w:p w14:paraId="7DE9C4A5" w14:textId="77777777" w:rsidR="00D31E1E" w:rsidRDefault="00D31E1E" w:rsidP="00886619">
            <w:pPr>
              <w:rPr>
                <w:ins w:id="809" w:author="MATTIA CAPRIO" w:date="2020-11-23T23:05:00Z"/>
                <w:sz w:val="24"/>
                <w:szCs w:val="24"/>
              </w:rPr>
            </w:pPr>
          </w:p>
        </w:tc>
        <w:tc>
          <w:tcPr>
            <w:tcW w:w="4279" w:type="dxa"/>
            <w:tcBorders>
              <w:right w:val="single" w:sz="4" w:space="0" w:color="auto"/>
            </w:tcBorders>
          </w:tcPr>
          <w:p w14:paraId="0C29F4AA" w14:textId="77777777" w:rsidR="00D31E1E" w:rsidRDefault="00D31E1E" w:rsidP="00886619">
            <w:pPr>
              <w:cnfStyle w:val="000000000000" w:firstRow="0" w:lastRow="0" w:firstColumn="0" w:lastColumn="0" w:oddVBand="0" w:evenVBand="0" w:oddHBand="0" w:evenHBand="0" w:firstRowFirstColumn="0" w:firstRowLastColumn="0" w:lastRowFirstColumn="0" w:lastRowLastColumn="0"/>
              <w:rPr>
                <w:ins w:id="810" w:author="MATTIA CAPRIO" w:date="2020-11-23T23:05:00Z"/>
                <w:sz w:val="24"/>
                <w:szCs w:val="24"/>
              </w:rPr>
            </w:pPr>
          </w:p>
        </w:tc>
        <w:tc>
          <w:tcPr>
            <w:tcW w:w="4510" w:type="dxa"/>
            <w:tcBorders>
              <w:left w:val="single" w:sz="4" w:space="0" w:color="auto"/>
            </w:tcBorders>
          </w:tcPr>
          <w:p w14:paraId="409BE803" w14:textId="077C2D1D" w:rsidR="00D31E1E" w:rsidRDefault="00D31E1E" w:rsidP="00886619">
            <w:pPr>
              <w:cnfStyle w:val="000000000000" w:firstRow="0" w:lastRow="0" w:firstColumn="0" w:lastColumn="0" w:oddVBand="0" w:evenVBand="0" w:oddHBand="0" w:evenHBand="0" w:firstRowFirstColumn="0" w:firstRowLastColumn="0" w:lastRowFirstColumn="0" w:lastRowLastColumn="0"/>
              <w:rPr>
                <w:ins w:id="811" w:author="MATTIA CAPRIO" w:date="2020-11-23T23:05:00Z"/>
                <w:sz w:val="24"/>
                <w:szCs w:val="24"/>
              </w:rPr>
            </w:pPr>
            <w:ins w:id="812" w:author="MATTIA CAPRIO" w:date="2020-11-23T23:06:00Z">
              <w:r>
                <w:rPr>
                  <w:sz w:val="24"/>
                  <w:szCs w:val="24"/>
                </w:rPr>
                <w:t>4. Il sistema gli restituisce una lista con tutti gli ordini.</w:t>
              </w:r>
            </w:ins>
          </w:p>
        </w:tc>
      </w:tr>
      <w:tr w:rsidR="00886619" w14:paraId="2A3D608C" w14:textId="77777777" w:rsidTr="00EC5346">
        <w:trPr>
          <w:cnfStyle w:val="000000100000" w:firstRow="0" w:lastRow="0" w:firstColumn="0" w:lastColumn="0" w:oddVBand="0" w:evenVBand="0" w:oddHBand="1" w:evenHBand="0" w:firstRowFirstColumn="0" w:firstRowLastColumn="0" w:lastRowFirstColumn="0" w:lastRowLastColumn="0"/>
          <w:trPrChange w:id="813" w:author="MATTIA CAPRIO" w:date="2020-11-23T23:03:00Z">
            <w:trPr>
              <w:gridAfter w:val="0"/>
            </w:trPr>
          </w:trPrChange>
        </w:trPr>
        <w:tc>
          <w:tcPr>
            <w:cnfStyle w:val="001000000000" w:firstRow="0" w:lastRow="0" w:firstColumn="1" w:lastColumn="0" w:oddVBand="0" w:evenVBand="0" w:oddHBand="0" w:evenHBand="0" w:firstRowFirstColumn="0" w:firstRowLastColumn="0" w:lastRowFirstColumn="0" w:lastRowLastColumn="0"/>
            <w:tcW w:w="1838" w:type="dxa"/>
            <w:vMerge/>
            <w:tcPrChange w:id="814" w:author="MATTIA CAPRIO" w:date="2020-11-23T23:03:00Z">
              <w:tcPr>
                <w:tcW w:w="1838" w:type="dxa"/>
                <w:vMerge/>
              </w:tcPr>
            </w:tcPrChange>
          </w:tcPr>
          <w:p w14:paraId="79BA4F8B" w14:textId="77777777" w:rsidR="00886619" w:rsidRDefault="00886619" w:rsidP="00886619">
            <w:pPr>
              <w:cnfStyle w:val="001000100000" w:firstRow="0" w:lastRow="0" w:firstColumn="1" w:lastColumn="0" w:oddVBand="0" w:evenVBand="0" w:oddHBand="1" w:evenHBand="0" w:firstRowFirstColumn="0" w:firstRowLastColumn="0" w:lastRowFirstColumn="0" w:lastRowLastColumn="0"/>
              <w:rPr>
                <w:sz w:val="24"/>
                <w:szCs w:val="24"/>
              </w:rPr>
            </w:pPr>
          </w:p>
        </w:tc>
        <w:tc>
          <w:tcPr>
            <w:tcW w:w="4279" w:type="dxa"/>
            <w:tcBorders>
              <w:right w:val="single" w:sz="4" w:space="0" w:color="auto"/>
            </w:tcBorders>
            <w:tcPrChange w:id="815" w:author="MATTIA CAPRIO" w:date="2020-11-23T23:03:00Z">
              <w:tcPr>
                <w:tcW w:w="4279" w:type="dxa"/>
                <w:tcBorders>
                  <w:right w:val="single" w:sz="4" w:space="0" w:color="auto"/>
                </w:tcBorders>
              </w:tcPr>
            </w:tcPrChange>
          </w:tcPr>
          <w:p w14:paraId="7B8A8167" w14:textId="0466BB4F" w:rsidR="00886619" w:rsidRDefault="00D31E1E" w:rsidP="00886619">
            <w:pPr>
              <w:cnfStyle w:val="000000100000" w:firstRow="0" w:lastRow="0" w:firstColumn="0" w:lastColumn="0" w:oddVBand="0" w:evenVBand="0" w:oddHBand="1" w:evenHBand="0" w:firstRowFirstColumn="0" w:firstRowLastColumn="0" w:lastRowFirstColumn="0" w:lastRowLastColumn="0"/>
              <w:rPr>
                <w:sz w:val="24"/>
                <w:szCs w:val="24"/>
              </w:rPr>
            </w:pPr>
            <w:ins w:id="816" w:author="MATTIA CAPRIO" w:date="2020-11-23T23:06:00Z">
              <w:r>
                <w:rPr>
                  <w:sz w:val="24"/>
                  <w:szCs w:val="24"/>
                </w:rPr>
                <w:t>5. Mattia prende visione della pagina caricata dal sistema.</w:t>
              </w:r>
            </w:ins>
          </w:p>
        </w:tc>
        <w:tc>
          <w:tcPr>
            <w:tcW w:w="4510" w:type="dxa"/>
            <w:tcBorders>
              <w:left w:val="single" w:sz="4" w:space="0" w:color="auto"/>
            </w:tcBorders>
            <w:tcPrChange w:id="817" w:author="MATTIA CAPRIO" w:date="2020-11-23T23:03:00Z">
              <w:tcPr>
                <w:tcW w:w="4078" w:type="dxa"/>
                <w:tcBorders>
                  <w:left w:val="single" w:sz="4" w:space="0" w:color="auto"/>
                </w:tcBorders>
              </w:tcPr>
            </w:tcPrChange>
          </w:tcPr>
          <w:p w14:paraId="0B933AA4" w14:textId="553904DB" w:rsidR="00886619" w:rsidRDefault="00991971" w:rsidP="00886619">
            <w:pPr>
              <w:cnfStyle w:val="000000100000" w:firstRow="0" w:lastRow="0" w:firstColumn="0" w:lastColumn="0" w:oddVBand="0" w:evenVBand="0" w:oddHBand="1" w:evenHBand="0" w:firstRowFirstColumn="0" w:firstRowLastColumn="0" w:lastRowFirstColumn="0" w:lastRowLastColumn="0"/>
              <w:rPr>
                <w:sz w:val="24"/>
                <w:szCs w:val="24"/>
              </w:rPr>
            </w:pPr>
            <w:del w:id="818" w:author="MATTIA CAPRIO" w:date="2020-11-23T23:06:00Z">
              <w:r w:rsidDel="00D31E1E">
                <w:rPr>
                  <w:sz w:val="24"/>
                  <w:szCs w:val="24"/>
                </w:rPr>
                <w:delText>4</w:delText>
              </w:r>
              <w:r w:rsidR="00886619" w:rsidDel="00D31E1E">
                <w:rPr>
                  <w:sz w:val="24"/>
                  <w:szCs w:val="24"/>
                </w:rPr>
                <w:delText>. Il sistema gli restituisce una lista con tutti gli ordini.</w:delText>
              </w:r>
            </w:del>
          </w:p>
        </w:tc>
      </w:tr>
    </w:tbl>
    <w:p w14:paraId="5C72CA7F" w14:textId="3915231F" w:rsidR="00824FA7" w:rsidRDefault="00824FA7" w:rsidP="001114B7">
      <w:pPr>
        <w:tabs>
          <w:tab w:val="left" w:pos="2694"/>
        </w:tabs>
        <w:rPr>
          <w:b/>
          <w:bCs/>
          <w:sz w:val="28"/>
          <w:szCs w:val="28"/>
          <w:u w:val="single"/>
        </w:rPr>
      </w:pPr>
    </w:p>
    <w:tbl>
      <w:tblPr>
        <w:tblStyle w:val="Tabellagriglia5scura-colore1"/>
        <w:tblpPr w:leftFromText="141" w:rightFromText="141" w:vertAnchor="text" w:horzAnchor="margin" w:tblpY="-56"/>
        <w:tblW w:w="10583" w:type="dxa"/>
        <w:tblLook w:val="04A0" w:firstRow="1" w:lastRow="0" w:firstColumn="1" w:lastColumn="0" w:noHBand="0" w:noVBand="1"/>
      </w:tblPr>
      <w:tblGrid>
        <w:gridCol w:w="1907"/>
        <w:gridCol w:w="4184"/>
        <w:gridCol w:w="4492"/>
        <w:tblGridChange w:id="819">
          <w:tblGrid>
            <w:gridCol w:w="1907"/>
            <w:gridCol w:w="4184"/>
            <w:gridCol w:w="258"/>
            <w:gridCol w:w="4234"/>
          </w:tblGrid>
        </w:tblGridChange>
      </w:tblGrid>
      <w:tr w:rsidR="00991971" w14:paraId="475576F9" w14:textId="77777777" w:rsidTr="00991971">
        <w:trPr>
          <w:cnfStyle w:val="100000000000" w:firstRow="1" w:lastRow="0" w:firstColumn="0" w:lastColumn="0" w:oddVBand="0" w:evenVBand="0" w:oddHBand="0"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1907" w:type="dxa"/>
          </w:tcPr>
          <w:p w14:paraId="10C6EB5D" w14:textId="77777777" w:rsidR="00991971" w:rsidRDefault="00991971" w:rsidP="00991971">
            <w:pPr>
              <w:rPr>
                <w:sz w:val="24"/>
                <w:szCs w:val="24"/>
              </w:rPr>
            </w:pPr>
            <w:r>
              <w:rPr>
                <w:sz w:val="24"/>
                <w:szCs w:val="24"/>
              </w:rPr>
              <w:t>Nome Scenario</w:t>
            </w:r>
          </w:p>
        </w:tc>
        <w:tc>
          <w:tcPr>
            <w:tcW w:w="8676" w:type="dxa"/>
            <w:gridSpan w:val="2"/>
          </w:tcPr>
          <w:p w14:paraId="3A40143F" w14:textId="77777777" w:rsidR="00991971" w:rsidRDefault="00991971" w:rsidP="00991971">
            <w:pPr>
              <w:tabs>
                <w:tab w:val="left" w:pos="3423"/>
              </w:tabs>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SUC_VisualizzazioneClienti</w:t>
            </w:r>
          </w:p>
        </w:tc>
      </w:tr>
      <w:tr w:rsidR="00991971" w14:paraId="582904F4" w14:textId="77777777" w:rsidTr="0099197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07" w:type="dxa"/>
          </w:tcPr>
          <w:p w14:paraId="34C2103D" w14:textId="77777777" w:rsidR="00991971" w:rsidRDefault="00991971" w:rsidP="00991971">
            <w:pPr>
              <w:rPr>
                <w:sz w:val="24"/>
                <w:szCs w:val="24"/>
              </w:rPr>
            </w:pPr>
            <w:r>
              <w:rPr>
                <w:sz w:val="24"/>
                <w:szCs w:val="24"/>
              </w:rPr>
              <w:t>Attore</w:t>
            </w:r>
          </w:p>
        </w:tc>
        <w:tc>
          <w:tcPr>
            <w:tcW w:w="8676" w:type="dxa"/>
            <w:gridSpan w:val="2"/>
          </w:tcPr>
          <w:p w14:paraId="13F5CF93" w14:textId="77777777" w:rsidR="00991971" w:rsidRDefault="00991971" w:rsidP="00991971">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Mattia: Consulente</w:t>
            </w:r>
          </w:p>
        </w:tc>
      </w:tr>
      <w:tr w:rsidR="00991971" w:rsidRPr="00535DFE" w14:paraId="4F97280A" w14:textId="77777777" w:rsidTr="00A82FD1">
        <w:tblPrEx>
          <w:tblW w:w="10583" w:type="dxa"/>
          <w:tblPrExChange w:id="820" w:author="MATTIA CAPRIO" w:date="2020-11-23T21:54:00Z">
            <w:tblPrEx>
              <w:tblW w:w="10583" w:type="dxa"/>
            </w:tblPrEx>
          </w:tblPrExChange>
        </w:tblPrEx>
        <w:trPr>
          <w:trHeight w:val="246"/>
          <w:trPrChange w:id="821" w:author="MATTIA CAPRIO" w:date="2020-11-23T21:54:00Z">
            <w:trPr>
              <w:trHeight w:val="246"/>
            </w:trPr>
          </w:trPrChange>
        </w:trPr>
        <w:tc>
          <w:tcPr>
            <w:cnfStyle w:val="001000000000" w:firstRow="0" w:lastRow="0" w:firstColumn="1" w:lastColumn="0" w:oddVBand="0" w:evenVBand="0" w:oddHBand="0" w:evenHBand="0" w:firstRowFirstColumn="0" w:firstRowLastColumn="0" w:lastRowFirstColumn="0" w:lastRowLastColumn="0"/>
            <w:tcW w:w="1907" w:type="dxa"/>
            <w:vMerge w:val="restart"/>
            <w:tcPrChange w:id="822" w:author="MATTIA CAPRIO" w:date="2020-11-23T21:54:00Z">
              <w:tcPr>
                <w:tcW w:w="1907" w:type="dxa"/>
                <w:vMerge w:val="restart"/>
              </w:tcPr>
            </w:tcPrChange>
          </w:tcPr>
          <w:p w14:paraId="38AFFA94" w14:textId="77777777" w:rsidR="00991971" w:rsidRDefault="00991971" w:rsidP="00991971">
            <w:pPr>
              <w:rPr>
                <w:sz w:val="24"/>
                <w:szCs w:val="24"/>
              </w:rPr>
            </w:pPr>
            <w:r>
              <w:rPr>
                <w:sz w:val="24"/>
                <w:szCs w:val="24"/>
              </w:rPr>
              <w:t>Flusso di Eventi</w:t>
            </w:r>
          </w:p>
        </w:tc>
        <w:tc>
          <w:tcPr>
            <w:tcW w:w="4184" w:type="dxa"/>
            <w:tcBorders>
              <w:right w:val="single" w:sz="4" w:space="0" w:color="auto"/>
            </w:tcBorders>
            <w:tcPrChange w:id="823" w:author="MATTIA CAPRIO" w:date="2020-11-23T21:54:00Z">
              <w:tcPr>
                <w:tcW w:w="4442" w:type="dxa"/>
                <w:gridSpan w:val="2"/>
                <w:tcBorders>
                  <w:right w:val="single" w:sz="4" w:space="0" w:color="auto"/>
                </w:tcBorders>
              </w:tcPr>
            </w:tcPrChange>
          </w:tcPr>
          <w:p w14:paraId="522CD5DC" w14:textId="77777777" w:rsidR="00991971" w:rsidRPr="00535DFE" w:rsidRDefault="00991971"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Pr>
                <w:b/>
                <w:bCs/>
                <w:sz w:val="24"/>
                <w:szCs w:val="24"/>
              </w:rPr>
              <w:t>Mattia</w:t>
            </w:r>
          </w:p>
        </w:tc>
        <w:tc>
          <w:tcPr>
            <w:tcW w:w="4492" w:type="dxa"/>
            <w:tcBorders>
              <w:left w:val="single" w:sz="4" w:space="0" w:color="auto"/>
            </w:tcBorders>
            <w:tcPrChange w:id="824" w:author="MATTIA CAPRIO" w:date="2020-11-23T21:54:00Z">
              <w:tcPr>
                <w:tcW w:w="4234" w:type="dxa"/>
                <w:tcBorders>
                  <w:left w:val="single" w:sz="4" w:space="0" w:color="auto"/>
                </w:tcBorders>
              </w:tcPr>
            </w:tcPrChange>
          </w:tcPr>
          <w:p w14:paraId="1D152773" w14:textId="77777777" w:rsidR="00991971" w:rsidRPr="00535DFE" w:rsidRDefault="00991971" w:rsidP="00991971">
            <w:pPr>
              <w:jc w:val="center"/>
              <w:cnfStyle w:val="000000000000" w:firstRow="0" w:lastRow="0" w:firstColumn="0" w:lastColumn="0" w:oddVBand="0" w:evenVBand="0" w:oddHBand="0" w:evenHBand="0" w:firstRowFirstColumn="0" w:firstRowLastColumn="0" w:lastRowFirstColumn="0" w:lastRowLastColumn="0"/>
              <w:rPr>
                <w:b/>
                <w:bCs/>
                <w:sz w:val="24"/>
                <w:szCs w:val="24"/>
              </w:rPr>
            </w:pPr>
            <w:r w:rsidRPr="00535DFE">
              <w:rPr>
                <w:b/>
                <w:bCs/>
                <w:sz w:val="24"/>
                <w:szCs w:val="24"/>
              </w:rPr>
              <w:t>Sistema</w:t>
            </w:r>
          </w:p>
        </w:tc>
      </w:tr>
      <w:tr w:rsidR="00991971" w:rsidRPr="00535DFE" w14:paraId="04C00FF0" w14:textId="77777777" w:rsidTr="00A82FD1">
        <w:tblPrEx>
          <w:tblW w:w="10583" w:type="dxa"/>
          <w:tblPrExChange w:id="825" w:author="MATTIA CAPRIO" w:date="2020-11-23T21:54:00Z">
            <w:tblPrEx>
              <w:tblW w:w="10583" w:type="dxa"/>
            </w:tblPrEx>
          </w:tblPrExChange>
        </w:tblPrEx>
        <w:trPr>
          <w:cnfStyle w:val="000000100000" w:firstRow="0" w:lastRow="0" w:firstColumn="0" w:lastColumn="0" w:oddVBand="0" w:evenVBand="0" w:oddHBand="1" w:evenHBand="0" w:firstRowFirstColumn="0" w:firstRowLastColumn="0" w:lastRowFirstColumn="0" w:lastRowLastColumn="0"/>
          <w:trHeight w:val="246"/>
          <w:trPrChange w:id="826" w:author="MATTIA CAPRIO" w:date="2020-11-23T21:54:00Z">
            <w:trPr>
              <w:trHeight w:val="246"/>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827" w:author="MATTIA CAPRIO" w:date="2020-11-23T21:54:00Z">
              <w:tcPr>
                <w:tcW w:w="1907" w:type="dxa"/>
                <w:vMerge/>
              </w:tcPr>
            </w:tcPrChange>
          </w:tcPr>
          <w:p w14:paraId="5F24DCC9" w14:textId="77777777" w:rsidR="00991971" w:rsidRDefault="00991971"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84" w:type="dxa"/>
            <w:tcBorders>
              <w:right w:val="single" w:sz="4" w:space="0" w:color="auto"/>
            </w:tcBorders>
            <w:tcPrChange w:id="828" w:author="MATTIA CAPRIO" w:date="2020-11-23T21:54:00Z">
              <w:tcPr>
                <w:tcW w:w="4442" w:type="dxa"/>
                <w:gridSpan w:val="2"/>
                <w:tcBorders>
                  <w:right w:val="single" w:sz="4" w:space="0" w:color="auto"/>
                </w:tcBorders>
              </w:tcPr>
            </w:tcPrChange>
          </w:tcPr>
          <w:p w14:paraId="5730126C" w14:textId="6A9103C5" w:rsidR="00991971" w:rsidRDefault="00991971"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1. Mattia è un consulente della piattaforma EasyLease, che vuole visualizzare una pagina contenete l’elenco </w:t>
            </w:r>
            <w:r w:rsidR="000E65E3">
              <w:rPr>
                <w:sz w:val="24"/>
                <w:szCs w:val="24"/>
              </w:rPr>
              <w:t>dei clienti.</w:t>
            </w:r>
          </w:p>
          <w:p w14:paraId="2436FBF0" w14:textId="41655C7E" w:rsidR="00991971" w:rsidRDefault="00D31E1E" w:rsidP="00991971">
            <w:pPr>
              <w:cnfStyle w:val="000000100000" w:firstRow="0" w:lastRow="0" w:firstColumn="0" w:lastColumn="0" w:oddVBand="0" w:evenVBand="0" w:oddHBand="1" w:evenHBand="0" w:firstRowFirstColumn="0" w:firstRowLastColumn="0" w:lastRowFirstColumn="0" w:lastRowLastColumn="0"/>
              <w:rPr>
                <w:b/>
                <w:bCs/>
                <w:sz w:val="24"/>
                <w:szCs w:val="24"/>
              </w:rPr>
            </w:pPr>
            <w:ins w:id="829" w:author="MATTIA CAPRIO" w:date="2020-11-23T23:05:00Z">
              <w:r w:rsidRPr="00B759BD">
                <w:rPr>
                  <w:sz w:val="24"/>
                  <w:szCs w:val="24"/>
                </w:rPr>
                <w:t xml:space="preserve">Mattia accede </w:t>
              </w:r>
              <w:r>
                <w:rPr>
                  <w:sz w:val="24"/>
                  <w:szCs w:val="24"/>
                </w:rPr>
                <w:t>alla piattaforma</w:t>
              </w:r>
              <w:r w:rsidRPr="00B759BD">
                <w:rPr>
                  <w:sz w:val="24"/>
                  <w:szCs w:val="24"/>
                </w:rPr>
                <w:t xml:space="preserve"> inserendo le proprie credenziali</w:t>
              </w:r>
              <w:r>
                <w:rPr>
                  <w:sz w:val="24"/>
                  <w:szCs w:val="24"/>
                </w:rPr>
                <w:t xml:space="preserve"> e </w:t>
              </w:r>
              <w:r w:rsidRPr="00A5491B">
                <w:rPr>
                  <w:sz w:val="24"/>
                  <w:szCs w:val="24"/>
                </w:rPr>
                <w:t>preme sul proprio nome nella sezione dedicata</w:t>
              </w:r>
              <w:r>
                <w:rPr>
                  <w:sz w:val="24"/>
                  <w:szCs w:val="24"/>
                </w:rPr>
                <w:t>.</w:t>
              </w:r>
            </w:ins>
            <w:del w:id="830" w:author="MATTIA CAPRIO" w:date="2020-11-23T23:05:00Z">
              <w:r w:rsidR="00991971" w:rsidDel="00D31E1E">
                <w:rPr>
                  <w:sz w:val="24"/>
                  <w:szCs w:val="24"/>
                </w:rPr>
                <w:delText>Accede con le sue credenziali alla piattaforma</w:delText>
              </w:r>
              <w:r w:rsidR="000E65E3" w:rsidDel="00D31E1E">
                <w:rPr>
                  <w:sz w:val="24"/>
                  <w:szCs w:val="24"/>
                </w:rPr>
                <w:delText>.</w:delText>
              </w:r>
            </w:del>
          </w:p>
        </w:tc>
        <w:tc>
          <w:tcPr>
            <w:tcW w:w="4492" w:type="dxa"/>
            <w:tcBorders>
              <w:left w:val="single" w:sz="4" w:space="0" w:color="auto"/>
            </w:tcBorders>
            <w:tcPrChange w:id="831" w:author="MATTIA CAPRIO" w:date="2020-11-23T21:54:00Z">
              <w:tcPr>
                <w:tcW w:w="4234" w:type="dxa"/>
                <w:tcBorders>
                  <w:left w:val="single" w:sz="4" w:space="0" w:color="auto"/>
                </w:tcBorders>
              </w:tcPr>
            </w:tcPrChange>
          </w:tcPr>
          <w:p w14:paraId="6C6BF5C2" w14:textId="77777777" w:rsidR="00991971" w:rsidRPr="00535DFE" w:rsidRDefault="00991971" w:rsidP="00991971">
            <w:pPr>
              <w:jc w:val="center"/>
              <w:cnfStyle w:val="000000100000" w:firstRow="0" w:lastRow="0" w:firstColumn="0" w:lastColumn="0" w:oddVBand="0" w:evenVBand="0" w:oddHBand="1" w:evenHBand="0" w:firstRowFirstColumn="0" w:firstRowLastColumn="0" w:lastRowFirstColumn="0" w:lastRowLastColumn="0"/>
              <w:rPr>
                <w:b/>
                <w:bCs/>
                <w:sz w:val="24"/>
                <w:szCs w:val="24"/>
              </w:rPr>
            </w:pPr>
          </w:p>
        </w:tc>
      </w:tr>
      <w:tr w:rsidR="00D31E1E" w:rsidRPr="00535DFE" w14:paraId="76648C96" w14:textId="77777777" w:rsidTr="00A82FD1">
        <w:tblPrEx>
          <w:tblW w:w="10583" w:type="dxa"/>
          <w:tblPrExChange w:id="832" w:author="MATTIA CAPRIO" w:date="2020-11-23T21:54:00Z">
            <w:tblPrEx>
              <w:tblW w:w="10583" w:type="dxa"/>
            </w:tblPrEx>
          </w:tblPrExChange>
        </w:tblPrEx>
        <w:trPr>
          <w:trHeight w:val="246"/>
          <w:trPrChange w:id="833" w:author="MATTIA CAPRIO" w:date="2020-11-23T21:54:00Z">
            <w:trPr>
              <w:trHeight w:val="246"/>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834" w:author="MATTIA CAPRIO" w:date="2020-11-23T21:54:00Z">
              <w:tcPr>
                <w:tcW w:w="1907" w:type="dxa"/>
                <w:vMerge/>
              </w:tcPr>
            </w:tcPrChange>
          </w:tcPr>
          <w:p w14:paraId="6DDABFE2" w14:textId="77777777" w:rsidR="00D31E1E" w:rsidRDefault="00D31E1E" w:rsidP="00D31E1E">
            <w:pPr>
              <w:rPr>
                <w:sz w:val="24"/>
                <w:szCs w:val="24"/>
              </w:rPr>
            </w:pPr>
          </w:p>
        </w:tc>
        <w:tc>
          <w:tcPr>
            <w:tcW w:w="4184" w:type="dxa"/>
            <w:tcBorders>
              <w:right w:val="single" w:sz="4" w:space="0" w:color="auto"/>
            </w:tcBorders>
            <w:tcPrChange w:id="835" w:author="MATTIA CAPRIO" w:date="2020-11-23T21:54:00Z">
              <w:tcPr>
                <w:tcW w:w="4442" w:type="dxa"/>
                <w:gridSpan w:val="2"/>
                <w:tcBorders>
                  <w:right w:val="single" w:sz="4" w:space="0" w:color="auto"/>
                </w:tcBorders>
              </w:tcPr>
            </w:tcPrChange>
          </w:tcPr>
          <w:p w14:paraId="7C0036A9" w14:textId="77777777" w:rsidR="00D31E1E" w:rsidRDefault="00D31E1E" w:rsidP="00D31E1E">
            <w:pPr>
              <w:cnfStyle w:val="000000000000" w:firstRow="0" w:lastRow="0" w:firstColumn="0" w:lastColumn="0" w:oddVBand="0" w:evenVBand="0" w:oddHBand="0" w:evenHBand="0" w:firstRowFirstColumn="0" w:firstRowLastColumn="0" w:lastRowFirstColumn="0" w:lastRowLastColumn="0"/>
              <w:rPr>
                <w:sz w:val="24"/>
                <w:szCs w:val="24"/>
              </w:rPr>
            </w:pPr>
          </w:p>
        </w:tc>
        <w:tc>
          <w:tcPr>
            <w:tcW w:w="4492" w:type="dxa"/>
            <w:tcBorders>
              <w:left w:val="single" w:sz="4" w:space="0" w:color="auto"/>
            </w:tcBorders>
            <w:tcPrChange w:id="836" w:author="MATTIA CAPRIO" w:date="2020-11-23T21:54:00Z">
              <w:tcPr>
                <w:tcW w:w="4234" w:type="dxa"/>
                <w:tcBorders>
                  <w:left w:val="single" w:sz="4" w:space="0" w:color="auto"/>
                </w:tcBorders>
              </w:tcPr>
            </w:tcPrChange>
          </w:tcPr>
          <w:p w14:paraId="2F3DF173" w14:textId="515039A5" w:rsidR="00D31E1E" w:rsidRPr="00535DFE" w:rsidRDefault="00D31E1E" w:rsidP="00D31E1E">
            <w:pPr>
              <w:cnfStyle w:val="000000000000" w:firstRow="0" w:lastRow="0" w:firstColumn="0" w:lastColumn="0" w:oddVBand="0" w:evenVBand="0" w:oddHBand="0" w:evenHBand="0" w:firstRowFirstColumn="0" w:firstRowLastColumn="0" w:lastRowFirstColumn="0" w:lastRowLastColumn="0"/>
              <w:rPr>
                <w:b/>
                <w:bCs/>
                <w:sz w:val="24"/>
                <w:szCs w:val="24"/>
              </w:rPr>
            </w:pPr>
            <w:ins w:id="837" w:author="MATTIA CAPRIO" w:date="2020-11-23T23:05:00Z">
              <w:r w:rsidRPr="00D35A4C">
                <w:rPr>
                  <w:sz w:val="24"/>
                  <w:szCs w:val="24"/>
                </w:rPr>
                <w:t>2.</w:t>
              </w:r>
              <w:r>
                <w:rPr>
                  <w:sz w:val="24"/>
                  <w:szCs w:val="24"/>
                </w:rPr>
                <w:t xml:space="preserve"> Il</w:t>
              </w:r>
              <w:r>
                <w:t xml:space="preserve"> </w:t>
              </w:r>
              <w:r w:rsidRPr="00A5491B">
                <w:rPr>
                  <w:sz w:val="24"/>
                  <w:szCs w:val="24"/>
                </w:rPr>
                <w:t xml:space="preserve">sistema mostra una dashboard a lui dedicata dove sono presenti diverse funzioni, tra cui anche quella necessaria per </w:t>
              </w:r>
              <w:r>
                <w:rPr>
                  <w:sz w:val="24"/>
                  <w:szCs w:val="24"/>
                </w:rPr>
                <w:t>la visualizzazione dei clienti presenti sulla piattaforma</w:t>
              </w:r>
              <w:r w:rsidRPr="00A5491B">
                <w:rPr>
                  <w:sz w:val="24"/>
                  <w:szCs w:val="24"/>
                </w:rPr>
                <w:t>.</w:t>
              </w:r>
            </w:ins>
            <w:del w:id="838" w:author="MATTIA CAPRIO" w:date="2020-11-23T23:05:00Z">
              <w:r w:rsidDel="005D29A0">
                <w:rPr>
                  <w:sz w:val="24"/>
                  <w:szCs w:val="24"/>
                </w:rPr>
                <w:delText xml:space="preserve">2. </w:delText>
              </w:r>
              <w:r w:rsidRPr="00110F89" w:rsidDel="005D29A0">
                <w:rPr>
                  <w:sz w:val="24"/>
                  <w:szCs w:val="24"/>
                </w:rPr>
                <w:delText>Il sistema lo porta alla pagina “Home” della sezione della piattaforma riservata a</w:delText>
              </w:r>
              <w:r w:rsidDel="005D29A0">
                <w:rPr>
                  <w:sz w:val="24"/>
                  <w:szCs w:val="24"/>
                </w:rPr>
                <w:delText>i consulenti</w:delText>
              </w:r>
              <w:r w:rsidRPr="00110F89" w:rsidDel="005D29A0">
                <w:rPr>
                  <w:sz w:val="24"/>
                  <w:szCs w:val="24"/>
                </w:rPr>
                <w:delText xml:space="preserve">, nella quale sono presenti alcune funzionalità del sistema tra cui </w:delText>
              </w:r>
              <w:r w:rsidDel="005D29A0">
                <w:rPr>
                  <w:sz w:val="24"/>
                  <w:szCs w:val="24"/>
                </w:rPr>
                <w:delText>la visualizzazione dell’elenco dei clienti</w:delText>
              </w:r>
            </w:del>
          </w:p>
        </w:tc>
      </w:tr>
      <w:tr w:rsidR="00991971" w14:paraId="2A7E909B" w14:textId="77777777" w:rsidTr="00A82FD1">
        <w:tblPrEx>
          <w:tblW w:w="10583" w:type="dxa"/>
          <w:tblPrExChange w:id="839" w:author="MATTIA CAPRIO" w:date="2020-11-23T21:54:00Z">
            <w:tblPrEx>
              <w:tblW w:w="10583" w:type="dxa"/>
            </w:tblPrEx>
          </w:tblPrExChange>
        </w:tblPrEx>
        <w:trPr>
          <w:cnfStyle w:val="000000100000" w:firstRow="0" w:lastRow="0" w:firstColumn="0" w:lastColumn="0" w:oddVBand="0" w:evenVBand="0" w:oddHBand="1" w:evenHBand="0" w:firstRowFirstColumn="0" w:firstRowLastColumn="0" w:lastRowFirstColumn="0" w:lastRowLastColumn="0"/>
          <w:trHeight w:val="514"/>
          <w:trPrChange w:id="840" w:author="MATTIA CAPRIO" w:date="2020-11-23T21:54:00Z">
            <w:trPr>
              <w:trHeight w:val="514"/>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841" w:author="MATTIA CAPRIO" w:date="2020-11-23T21:54:00Z">
              <w:tcPr>
                <w:tcW w:w="1907" w:type="dxa"/>
                <w:vMerge/>
              </w:tcPr>
            </w:tcPrChange>
          </w:tcPr>
          <w:p w14:paraId="74E7E97C" w14:textId="77777777" w:rsidR="00991971" w:rsidRDefault="00991971" w:rsidP="00991971">
            <w:pPr>
              <w:cnfStyle w:val="001000100000" w:firstRow="0" w:lastRow="0" w:firstColumn="1" w:lastColumn="0" w:oddVBand="0" w:evenVBand="0" w:oddHBand="1" w:evenHBand="0" w:firstRowFirstColumn="0" w:firstRowLastColumn="0" w:lastRowFirstColumn="0" w:lastRowLastColumn="0"/>
              <w:rPr>
                <w:sz w:val="24"/>
                <w:szCs w:val="24"/>
              </w:rPr>
            </w:pPr>
          </w:p>
        </w:tc>
        <w:tc>
          <w:tcPr>
            <w:tcW w:w="4184" w:type="dxa"/>
            <w:tcBorders>
              <w:right w:val="single" w:sz="4" w:space="0" w:color="auto"/>
            </w:tcBorders>
            <w:tcPrChange w:id="842" w:author="MATTIA CAPRIO" w:date="2020-11-23T21:54:00Z">
              <w:tcPr>
                <w:tcW w:w="4442" w:type="dxa"/>
                <w:gridSpan w:val="2"/>
                <w:tcBorders>
                  <w:right w:val="single" w:sz="4" w:space="0" w:color="auto"/>
                </w:tcBorders>
              </w:tcPr>
            </w:tcPrChange>
          </w:tcPr>
          <w:p w14:paraId="7FF542CA" w14:textId="3E400332" w:rsidR="00991971" w:rsidRPr="00991971" w:rsidRDefault="000E65E3" w:rsidP="00991971">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3</w:t>
            </w:r>
            <w:r w:rsidR="00991971">
              <w:rPr>
                <w:sz w:val="24"/>
                <w:szCs w:val="24"/>
              </w:rPr>
              <w:t xml:space="preserve">. </w:t>
            </w:r>
            <w:r w:rsidR="00991971" w:rsidRPr="00991971">
              <w:rPr>
                <w:sz w:val="24"/>
                <w:szCs w:val="24"/>
              </w:rPr>
              <w:t xml:space="preserve">Mattia </w:t>
            </w:r>
            <w:r w:rsidR="00991971">
              <w:rPr>
                <w:sz w:val="24"/>
                <w:szCs w:val="24"/>
              </w:rPr>
              <w:t>clicca sul</w:t>
            </w:r>
            <w:ins w:id="843" w:author="MATTIA CAPRIO" w:date="2020-11-23T23:06:00Z">
              <w:r w:rsidR="00D31E1E">
                <w:rPr>
                  <w:sz w:val="24"/>
                  <w:szCs w:val="24"/>
                </w:rPr>
                <w:t xml:space="preserve">l’apposito bottone </w:t>
              </w:r>
            </w:ins>
            <w:del w:id="844" w:author="MATTIA CAPRIO" w:date="2020-11-23T23:06:00Z">
              <w:r w:rsidR="00991971" w:rsidDel="00D31E1E">
                <w:rPr>
                  <w:sz w:val="24"/>
                  <w:szCs w:val="24"/>
                </w:rPr>
                <w:delText xml:space="preserve"> tasto </w:delText>
              </w:r>
            </w:del>
            <w:r w:rsidR="00991971">
              <w:rPr>
                <w:sz w:val="24"/>
                <w:szCs w:val="24"/>
              </w:rPr>
              <w:t>“Visualizza Clienti”</w:t>
            </w:r>
            <w:ins w:id="845" w:author="MATTIA CAPRIO" w:date="2020-11-23T23:06:00Z">
              <w:r w:rsidR="00D31E1E">
                <w:rPr>
                  <w:sz w:val="24"/>
                  <w:szCs w:val="24"/>
                </w:rPr>
                <w:t xml:space="preserve"> che gli permette di </w:t>
              </w:r>
            </w:ins>
            <w:ins w:id="846" w:author="MATTIA CAPRIO" w:date="2020-11-23T23:07:00Z">
              <w:r w:rsidR="00D31E1E">
                <w:rPr>
                  <w:sz w:val="24"/>
                  <w:szCs w:val="24"/>
                </w:rPr>
                <w:t>avere una lista completa dei clienti.</w:t>
              </w:r>
            </w:ins>
          </w:p>
        </w:tc>
        <w:tc>
          <w:tcPr>
            <w:tcW w:w="4492" w:type="dxa"/>
            <w:tcBorders>
              <w:left w:val="single" w:sz="4" w:space="0" w:color="auto"/>
            </w:tcBorders>
            <w:tcPrChange w:id="847" w:author="MATTIA CAPRIO" w:date="2020-11-23T21:54:00Z">
              <w:tcPr>
                <w:tcW w:w="4234" w:type="dxa"/>
                <w:tcBorders>
                  <w:left w:val="single" w:sz="4" w:space="0" w:color="auto"/>
                </w:tcBorders>
              </w:tcPr>
            </w:tcPrChange>
          </w:tcPr>
          <w:p w14:paraId="7F102C40" w14:textId="77777777" w:rsidR="00991971" w:rsidRDefault="00991971" w:rsidP="00991971">
            <w:pPr>
              <w:cnfStyle w:val="000000100000" w:firstRow="0" w:lastRow="0" w:firstColumn="0" w:lastColumn="0" w:oddVBand="0" w:evenVBand="0" w:oddHBand="1" w:evenHBand="0" w:firstRowFirstColumn="0" w:firstRowLastColumn="0" w:lastRowFirstColumn="0" w:lastRowLastColumn="0"/>
              <w:rPr>
                <w:sz w:val="24"/>
                <w:szCs w:val="24"/>
              </w:rPr>
            </w:pPr>
          </w:p>
        </w:tc>
      </w:tr>
      <w:tr w:rsidR="00D31E1E" w14:paraId="347AF6B1" w14:textId="77777777" w:rsidTr="00A82FD1">
        <w:trPr>
          <w:trHeight w:val="514"/>
          <w:ins w:id="848" w:author="MATTIA CAPRIO" w:date="2020-11-23T23:06:00Z"/>
        </w:trPr>
        <w:tc>
          <w:tcPr>
            <w:cnfStyle w:val="001000000000" w:firstRow="0" w:lastRow="0" w:firstColumn="1" w:lastColumn="0" w:oddVBand="0" w:evenVBand="0" w:oddHBand="0" w:evenHBand="0" w:firstRowFirstColumn="0" w:firstRowLastColumn="0" w:lastRowFirstColumn="0" w:lastRowLastColumn="0"/>
            <w:tcW w:w="1907" w:type="dxa"/>
            <w:vMerge/>
          </w:tcPr>
          <w:p w14:paraId="31170FBF" w14:textId="77777777" w:rsidR="00D31E1E" w:rsidRDefault="00D31E1E" w:rsidP="00D31E1E">
            <w:pPr>
              <w:rPr>
                <w:ins w:id="849" w:author="MATTIA CAPRIO" w:date="2020-11-23T23:06:00Z"/>
                <w:sz w:val="24"/>
                <w:szCs w:val="24"/>
              </w:rPr>
            </w:pPr>
          </w:p>
        </w:tc>
        <w:tc>
          <w:tcPr>
            <w:tcW w:w="4184" w:type="dxa"/>
            <w:tcBorders>
              <w:right w:val="single" w:sz="4" w:space="0" w:color="auto"/>
            </w:tcBorders>
          </w:tcPr>
          <w:p w14:paraId="5CC3E52E" w14:textId="77777777" w:rsidR="00D31E1E" w:rsidRDefault="00D31E1E" w:rsidP="00D31E1E">
            <w:pPr>
              <w:cnfStyle w:val="000000000000" w:firstRow="0" w:lastRow="0" w:firstColumn="0" w:lastColumn="0" w:oddVBand="0" w:evenVBand="0" w:oddHBand="0" w:evenHBand="0" w:firstRowFirstColumn="0" w:firstRowLastColumn="0" w:lastRowFirstColumn="0" w:lastRowLastColumn="0"/>
              <w:rPr>
                <w:ins w:id="850" w:author="MATTIA CAPRIO" w:date="2020-11-23T23:06:00Z"/>
                <w:sz w:val="24"/>
                <w:szCs w:val="24"/>
              </w:rPr>
            </w:pPr>
          </w:p>
        </w:tc>
        <w:tc>
          <w:tcPr>
            <w:tcW w:w="4492" w:type="dxa"/>
            <w:tcBorders>
              <w:left w:val="single" w:sz="4" w:space="0" w:color="auto"/>
            </w:tcBorders>
          </w:tcPr>
          <w:p w14:paraId="623C0AE6" w14:textId="38C75920" w:rsidR="00D31E1E" w:rsidRDefault="00D31E1E" w:rsidP="00D31E1E">
            <w:pPr>
              <w:cnfStyle w:val="000000000000" w:firstRow="0" w:lastRow="0" w:firstColumn="0" w:lastColumn="0" w:oddVBand="0" w:evenVBand="0" w:oddHBand="0" w:evenHBand="0" w:firstRowFirstColumn="0" w:firstRowLastColumn="0" w:lastRowFirstColumn="0" w:lastRowLastColumn="0"/>
              <w:rPr>
                <w:ins w:id="851" w:author="MATTIA CAPRIO" w:date="2020-11-23T23:06:00Z"/>
                <w:sz w:val="24"/>
                <w:szCs w:val="24"/>
              </w:rPr>
            </w:pPr>
            <w:ins w:id="852" w:author="MATTIA CAPRIO" w:date="2020-11-23T23:06:00Z">
              <w:r>
                <w:rPr>
                  <w:sz w:val="24"/>
                  <w:szCs w:val="24"/>
                </w:rPr>
                <w:t xml:space="preserve">4. </w:t>
              </w:r>
              <w:r w:rsidRPr="00991971">
                <w:rPr>
                  <w:sz w:val="24"/>
                  <w:szCs w:val="24"/>
                </w:rPr>
                <w:t>Il sistema restituisce a Mattia la pagina con la lista dei clienti.</w:t>
              </w:r>
            </w:ins>
          </w:p>
        </w:tc>
      </w:tr>
      <w:tr w:rsidR="00D31E1E" w:rsidRPr="00423D2B" w14:paraId="4EEAB495" w14:textId="77777777" w:rsidTr="00D31E1E">
        <w:tblPrEx>
          <w:tblW w:w="10583" w:type="dxa"/>
          <w:tblPrExChange w:id="853" w:author="MATTIA CAPRIO" w:date="2020-11-23T23:06:00Z">
            <w:tblPrEx>
              <w:tblW w:w="10583" w:type="dxa"/>
            </w:tblPrEx>
          </w:tblPrExChange>
        </w:tblPrEx>
        <w:trPr>
          <w:cnfStyle w:val="000000100000" w:firstRow="0" w:lastRow="0" w:firstColumn="0" w:lastColumn="0" w:oddVBand="0" w:evenVBand="0" w:oddHBand="1" w:evenHBand="0" w:firstRowFirstColumn="0" w:firstRowLastColumn="0" w:lastRowFirstColumn="0" w:lastRowLastColumn="0"/>
          <w:trHeight w:val="598"/>
          <w:trPrChange w:id="854" w:author="MATTIA CAPRIO" w:date="2020-11-23T23:06:00Z">
            <w:trPr>
              <w:trHeight w:val="746"/>
            </w:trPr>
          </w:trPrChange>
        </w:trPr>
        <w:tc>
          <w:tcPr>
            <w:cnfStyle w:val="001000000000" w:firstRow="0" w:lastRow="0" w:firstColumn="1" w:lastColumn="0" w:oddVBand="0" w:evenVBand="0" w:oddHBand="0" w:evenHBand="0" w:firstRowFirstColumn="0" w:firstRowLastColumn="0" w:lastRowFirstColumn="0" w:lastRowLastColumn="0"/>
            <w:tcW w:w="1907" w:type="dxa"/>
            <w:vMerge/>
            <w:tcPrChange w:id="855" w:author="MATTIA CAPRIO" w:date="2020-11-23T23:06:00Z">
              <w:tcPr>
                <w:tcW w:w="1907" w:type="dxa"/>
                <w:vMerge/>
              </w:tcPr>
            </w:tcPrChange>
          </w:tcPr>
          <w:p w14:paraId="547E5FCD" w14:textId="77777777" w:rsidR="00D31E1E" w:rsidRDefault="00D31E1E" w:rsidP="00D31E1E">
            <w:pPr>
              <w:cnfStyle w:val="001000100000" w:firstRow="0" w:lastRow="0" w:firstColumn="1" w:lastColumn="0" w:oddVBand="0" w:evenVBand="0" w:oddHBand="1" w:evenHBand="0" w:firstRowFirstColumn="0" w:firstRowLastColumn="0" w:lastRowFirstColumn="0" w:lastRowLastColumn="0"/>
              <w:rPr>
                <w:sz w:val="24"/>
                <w:szCs w:val="24"/>
              </w:rPr>
            </w:pPr>
          </w:p>
        </w:tc>
        <w:tc>
          <w:tcPr>
            <w:tcW w:w="4184" w:type="dxa"/>
            <w:tcBorders>
              <w:right w:val="single" w:sz="4" w:space="0" w:color="auto"/>
            </w:tcBorders>
            <w:tcPrChange w:id="856" w:author="MATTIA CAPRIO" w:date="2020-11-23T23:06:00Z">
              <w:tcPr>
                <w:tcW w:w="4442" w:type="dxa"/>
                <w:gridSpan w:val="2"/>
                <w:tcBorders>
                  <w:right w:val="single" w:sz="4" w:space="0" w:color="auto"/>
                </w:tcBorders>
              </w:tcPr>
            </w:tcPrChange>
          </w:tcPr>
          <w:p w14:paraId="0F2E1EFB" w14:textId="1CE93191" w:rsidR="00D31E1E" w:rsidRDefault="00D31E1E" w:rsidP="00D31E1E">
            <w:pPr>
              <w:cnfStyle w:val="000000100000" w:firstRow="0" w:lastRow="0" w:firstColumn="0" w:lastColumn="0" w:oddVBand="0" w:evenVBand="0" w:oddHBand="1" w:evenHBand="0" w:firstRowFirstColumn="0" w:firstRowLastColumn="0" w:lastRowFirstColumn="0" w:lastRowLastColumn="0"/>
              <w:rPr>
                <w:sz w:val="24"/>
                <w:szCs w:val="24"/>
              </w:rPr>
            </w:pPr>
            <w:ins w:id="857" w:author="MATTIA CAPRIO" w:date="2020-11-23T23:06:00Z">
              <w:r>
                <w:rPr>
                  <w:sz w:val="24"/>
                  <w:szCs w:val="24"/>
                </w:rPr>
                <w:t>5. Mattia prende visione della pagina caricata dal sistema.</w:t>
              </w:r>
            </w:ins>
          </w:p>
        </w:tc>
        <w:tc>
          <w:tcPr>
            <w:tcW w:w="4492" w:type="dxa"/>
            <w:tcBorders>
              <w:left w:val="single" w:sz="4" w:space="0" w:color="auto"/>
            </w:tcBorders>
            <w:tcPrChange w:id="858" w:author="MATTIA CAPRIO" w:date="2020-11-23T23:06:00Z">
              <w:tcPr>
                <w:tcW w:w="4234" w:type="dxa"/>
                <w:tcBorders>
                  <w:left w:val="single" w:sz="4" w:space="0" w:color="auto"/>
                </w:tcBorders>
              </w:tcPr>
            </w:tcPrChange>
          </w:tcPr>
          <w:p w14:paraId="77673F0C" w14:textId="719E0A10" w:rsidR="00D31E1E" w:rsidRPr="00991971" w:rsidRDefault="00D31E1E" w:rsidP="00D31E1E">
            <w:pPr>
              <w:cnfStyle w:val="000000100000" w:firstRow="0" w:lastRow="0" w:firstColumn="0" w:lastColumn="0" w:oddVBand="0" w:evenVBand="0" w:oddHBand="1" w:evenHBand="0" w:firstRowFirstColumn="0" w:firstRowLastColumn="0" w:lastRowFirstColumn="0" w:lastRowLastColumn="0"/>
              <w:rPr>
                <w:sz w:val="24"/>
                <w:szCs w:val="24"/>
              </w:rPr>
            </w:pPr>
            <w:del w:id="859" w:author="MATTIA CAPRIO" w:date="2020-11-23T23:06:00Z">
              <w:r w:rsidDel="00D31E1E">
                <w:rPr>
                  <w:sz w:val="24"/>
                  <w:szCs w:val="24"/>
                </w:rPr>
                <w:delText xml:space="preserve">4. </w:delText>
              </w:r>
              <w:r w:rsidRPr="00991971" w:rsidDel="00D31E1E">
                <w:rPr>
                  <w:sz w:val="24"/>
                  <w:szCs w:val="24"/>
                </w:rPr>
                <w:delText>Il sistema restituisce a Mattia la pagina con la lista dei suoi clienti.</w:delText>
              </w:r>
            </w:del>
          </w:p>
        </w:tc>
      </w:tr>
    </w:tbl>
    <w:p w14:paraId="7AF12936" w14:textId="77777777" w:rsidR="00991971" w:rsidRPr="00886619" w:rsidRDefault="00991971" w:rsidP="001114B7">
      <w:pPr>
        <w:tabs>
          <w:tab w:val="left" w:pos="2694"/>
        </w:tabs>
        <w:rPr>
          <w:b/>
          <w:bCs/>
          <w:sz w:val="28"/>
          <w:szCs w:val="28"/>
          <w:u w:val="single"/>
        </w:rPr>
      </w:pPr>
    </w:p>
    <w:sectPr w:rsidR="00991971" w:rsidRPr="00886619" w:rsidSect="00C174DD">
      <w:pgSz w:w="11906" w:h="16838"/>
      <w:pgMar w:top="284" w:right="566" w:bottom="1134" w:left="56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MATTIA CAPRIO" w:date="2020-11-23T21:38:00Z" w:initials="MC">
    <w:p w14:paraId="74013451" w14:textId="0E30DFE8" w:rsidR="00606DBA" w:rsidRDefault="00606DBA">
      <w:pPr>
        <w:pStyle w:val="Testocommento"/>
      </w:pPr>
      <w:r>
        <w:rPr>
          <w:rStyle w:val="Rimandocommento"/>
        </w:rPr>
        <w:annotationRef/>
      </w:r>
      <w:r>
        <w:t>Serve inserire la data?</w:t>
      </w:r>
    </w:p>
  </w:comment>
  <w:comment w:id="24" w:author="MATTIA CAPRIO" w:date="2020-11-23T21:39:00Z" w:initials="MC">
    <w:p w14:paraId="2F2B7D98" w14:textId="4EF6DE19" w:rsidR="00606DBA" w:rsidRDefault="00606DBA">
      <w:pPr>
        <w:pStyle w:val="Testocommento"/>
      </w:pPr>
      <w:r>
        <w:rPr>
          <w:rStyle w:val="Rimandocommento"/>
        </w:rPr>
        <w:annotationRef/>
      </w:r>
      <w:r>
        <w:t xml:space="preserve">Cambiamento UC? </w:t>
      </w:r>
    </w:p>
  </w:comment>
  <w:comment w:id="454" w:author="MATTIA CAPRIO" w:date="2020-11-23T22:26:00Z" w:initials="MC">
    <w:p w14:paraId="7B8175DB" w14:textId="26DA2277" w:rsidR="005F11A9" w:rsidRDefault="005F11A9">
      <w:pPr>
        <w:pStyle w:val="Testocommento"/>
      </w:pPr>
      <w:r>
        <w:rPr>
          <w:rStyle w:val="Rimandocommento"/>
        </w:rPr>
        <w:annotationRef/>
      </w:r>
      <w:r>
        <w:t>Controllare la scelta fatta in precedenza per gli UC e cambiare di conseguenza.</w:t>
      </w:r>
    </w:p>
  </w:comment>
  <w:comment w:id="515" w:author="MATTIA CAPRIO" w:date="2020-11-23T22:34:00Z" w:initials="MC">
    <w:p w14:paraId="0CFEAFF8" w14:textId="4FB06D8D" w:rsidR="008F3293" w:rsidRDefault="008F3293">
      <w:pPr>
        <w:pStyle w:val="Testocommento"/>
      </w:pPr>
      <w:r>
        <w:rPr>
          <w:rStyle w:val="Rimandocommento"/>
        </w:rPr>
        <w:annotationRef/>
      </w:r>
      <w:r>
        <w:t>Necessaria definizione della ricerca di un auto per la gestione corretta.</w:t>
      </w:r>
    </w:p>
  </w:comment>
  <w:comment w:id="550" w:author="MATTIA CAPRIO" w:date="2020-11-23T22:36:00Z" w:initials="MC">
    <w:p w14:paraId="75785DA1" w14:textId="5C43AC8D" w:rsidR="008F3293" w:rsidRDefault="008F3293">
      <w:pPr>
        <w:pStyle w:val="Testocommento"/>
      </w:pPr>
      <w:r>
        <w:rPr>
          <w:rStyle w:val="Rimandocommento"/>
        </w:rPr>
        <w:annotationRef/>
      </w:r>
      <w:r w:rsidRPr="008F3293">
        <w:t>Necessaria definizione della ricerca di un auto per la gestione corretta.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4013451" w15:done="0"/>
  <w15:commentEx w15:paraId="2F2B7D98" w15:done="0"/>
  <w15:commentEx w15:paraId="7B8175DB" w15:done="0"/>
  <w15:commentEx w15:paraId="0CFEAFF8" w15:done="0"/>
  <w15:commentEx w15:paraId="75785D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AA72" w16cex:dateUtc="2020-11-23T20:38:00Z"/>
  <w16cex:commentExtensible w16cex:durableId="2366AAAF" w16cex:dateUtc="2020-11-23T20:39:00Z"/>
  <w16cex:commentExtensible w16cex:durableId="2366B5AF" w16cex:dateUtc="2020-11-23T21:26:00Z"/>
  <w16cex:commentExtensible w16cex:durableId="2366B76E" w16cex:dateUtc="2020-11-23T21:34:00Z"/>
  <w16cex:commentExtensible w16cex:durableId="2366B802" w16cex:dateUtc="2020-11-23T2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4013451" w16cid:durableId="2366AA72"/>
  <w16cid:commentId w16cid:paraId="2F2B7D98" w16cid:durableId="2366AAAF"/>
  <w16cid:commentId w16cid:paraId="7B8175DB" w16cid:durableId="2366B5AF"/>
  <w16cid:commentId w16cid:paraId="0CFEAFF8" w16cid:durableId="2366B76E"/>
  <w16cid:commentId w16cid:paraId="75785DA1" w16cid:durableId="2366B8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4644B"/>
    <w:multiLevelType w:val="hybridMultilevel"/>
    <w:tmpl w:val="F6A6C9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6C37AC8"/>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AF10990"/>
    <w:multiLevelType w:val="hybridMultilevel"/>
    <w:tmpl w:val="6A1ACE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AFC14C4"/>
    <w:multiLevelType w:val="hybridMultilevel"/>
    <w:tmpl w:val="ACD0131C"/>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abstractNum w:abstractNumId="4" w15:restartNumberingAfterBreak="0">
    <w:nsid w:val="3D687A82"/>
    <w:multiLevelType w:val="hybridMultilevel"/>
    <w:tmpl w:val="0BE464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A7E7928"/>
    <w:multiLevelType w:val="hybridMultilevel"/>
    <w:tmpl w:val="D19C0686"/>
    <w:lvl w:ilvl="0" w:tplc="C7CEB9C2">
      <w:start w:val="1"/>
      <w:numFmt w:val="decimal"/>
      <w:lvlText w:val="%1."/>
      <w:lvlJc w:val="left"/>
      <w:pPr>
        <w:ind w:left="1120" w:hanging="360"/>
      </w:pPr>
      <w:rPr>
        <w:rFonts w:hint="default"/>
      </w:rPr>
    </w:lvl>
    <w:lvl w:ilvl="1" w:tplc="04100019" w:tentative="1">
      <w:start w:val="1"/>
      <w:numFmt w:val="lowerLetter"/>
      <w:lvlText w:val="%2."/>
      <w:lvlJc w:val="left"/>
      <w:pPr>
        <w:ind w:left="1840" w:hanging="360"/>
      </w:pPr>
    </w:lvl>
    <w:lvl w:ilvl="2" w:tplc="0410001B" w:tentative="1">
      <w:start w:val="1"/>
      <w:numFmt w:val="lowerRoman"/>
      <w:lvlText w:val="%3."/>
      <w:lvlJc w:val="right"/>
      <w:pPr>
        <w:ind w:left="2560" w:hanging="180"/>
      </w:pPr>
    </w:lvl>
    <w:lvl w:ilvl="3" w:tplc="0410000F" w:tentative="1">
      <w:start w:val="1"/>
      <w:numFmt w:val="decimal"/>
      <w:lvlText w:val="%4."/>
      <w:lvlJc w:val="left"/>
      <w:pPr>
        <w:ind w:left="3280" w:hanging="360"/>
      </w:pPr>
    </w:lvl>
    <w:lvl w:ilvl="4" w:tplc="04100019" w:tentative="1">
      <w:start w:val="1"/>
      <w:numFmt w:val="lowerLetter"/>
      <w:lvlText w:val="%5."/>
      <w:lvlJc w:val="left"/>
      <w:pPr>
        <w:ind w:left="4000" w:hanging="360"/>
      </w:pPr>
    </w:lvl>
    <w:lvl w:ilvl="5" w:tplc="0410001B" w:tentative="1">
      <w:start w:val="1"/>
      <w:numFmt w:val="lowerRoman"/>
      <w:lvlText w:val="%6."/>
      <w:lvlJc w:val="right"/>
      <w:pPr>
        <w:ind w:left="4720" w:hanging="180"/>
      </w:pPr>
    </w:lvl>
    <w:lvl w:ilvl="6" w:tplc="0410000F" w:tentative="1">
      <w:start w:val="1"/>
      <w:numFmt w:val="decimal"/>
      <w:lvlText w:val="%7."/>
      <w:lvlJc w:val="left"/>
      <w:pPr>
        <w:ind w:left="5440" w:hanging="360"/>
      </w:pPr>
    </w:lvl>
    <w:lvl w:ilvl="7" w:tplc="04100019" w:tentative="1">
      <w:start w:val="1"/>
      <w:numFmt w:val="lowerLetter"/>
      <w:lvlText w:val="%8."/>
      <w:lvlJc w:val="left"/>
      <w:pPr>
        <w:ind w:left="6160" w:hanging="360"/>
      </w:pPr>
    </w:lvl>
    <w:lvl w:ilvl="8" w:tplc="0410001B" w:tentative="1">
      <w:start w:val="1"/>
      <w:numFmt w:val="lowerRoman"/>
      <w:lvlText w:val="%9."/>
      <w:lvlJc w:val="right"/>
      <w:pPr>
        <w:ind w:left="6880" w:hanging="180"/>
      </w:pPr>
    </w:lvl>
  </w:abstractNum>
  <w:abstractNum w:abstractNumId="6" w15:restartNumberingAfterBreak="0">
    <w:nsid w:val="4C423E48"/>
    <w:multiLevelType w:val="hybridMultilevel"/>
    <w:tmpl w:val="E2FEC928"/>
    <w:lvl w:ilvl="0" w:tplc="0410000F">
      <w:start w:val="1"/>
      <w:numFmt w:val="decimal"/>
      <w:lvlText w:val="%1."/>
      <w:lvlJc w:val="left"/>
      <w:pPr>
        <w:ind w:left="830" w:hanging="360"/>
      </w:pPr>
    </w:lvl>
    <w:lvl w:ilvl="1" w:tplc="04100019" w:tentative="1">
      <w:start w:val="1"/>
      <w:numFmt w:val="lowerLetter"/>
      <w:lvlText w:val="%2."/>
      <w:lvlJc w:val="left"/>
      <w:pPr>
        <w:ind w:left="1550" w:hanging="360"/>
      </w:pPr>
    </w:lvl>
    <w:lvl w:ilvl="2" w:tplc="0410001B" w:tentative="1">
      <w:start w:val="1"/>
      <w:numFmt w:val="lowerRoman"/>
      <w:lvlText w:val="%3."/>
      <w:lvlJc w:val="right"/>
      <w:pPr>
        <w:ind w:left="2270" w:hanging="180"/>
      </w:pPr>
    </w:lvl>
    <w:lvl w:ilvl="3" w:tplc="0410000F" w:tentative="1">
      <w:start w:val="1"/>
      <w:numFmt w:val="decimal"/>
      <w:lvlText w:val="%4."/>
      <w:lvlJc w:val="left"/>
      <w:pPr>
        <w:ind w:left="2990" w:hanging="360"/>
      </w:pPr>
    </w:lvl>
    <w:lvl w:ilvl="4" w:tplc="04100019" w:tentative="1">
      <w:start w:val="1"/>
      <w:numFmt w:val="lowerLetter"/>
      <w:lvlText w:val="%5."/>
      <w:lvlJc w:val="left"/>
      <w:pPr>
        <w:ind w:left="3710" w:hanging="360"/>
      </w:pPr>
    </w:lvl>
    <w:lvl w:ilvl="5" w:tplc="0410001B" w:tentative="1">
      <w:start w:val="1"/>
      <w:numFmt w:val="lowerRoman"/>
      <w:lvlText w:val="%6."/>
      <w:lvlJc w:val="right"/>
      <w:pPr>
        <w:ind w:left="4430" w:hanging="180"/>
      </w:pPr>
    </w:lvl>
    <w:lvl w:ilvl="6" w:tplc="0410000F" w:tentative="1">
      <w:start w:val="1"/>
      <w:numFmt w:val="decimal"/>
      <w:lvlText w:val="%7."/>
      <w:lvlJc w:val="left"/>
      <w:pPr>
        <w:ind w:left="5150" w:hanging="360"/>
      </w:pPr>
    </w:lvl>
    <w:lvl w:ilvl="7" w:tplc="04100019" w:tentative="1">
      <w:start w:val="1"/>
      <w:numFmt w:val="lowerLetter"/>
      <w:lvlText w:val="%8."/>
      <w:lvlJc w:val="left"/>
      <w:pPr>
        <w:ind w:left="5870" w:hanging="360"/>
      </w:pPr>
    </w:lvl>
    <w:lvl w:ilvl="8" w:tplc="0410001B" w:tentative="1">
      <w:start w:val="1"/>
      <w:numFmt w:val="lowerRoman"/>
      <w:lvlText w:val="%9."/>
      <w:lvlJc w:val="right"/>
      <w:pPr>
        <w:ind w:left="6590" w:hanging="180"/>
      </w:pPr>
    </w:lvl>
  </w:abstractNum>
  <w:abstractNum w:abstractNumId="7" w15:restartNumberingAfterBreak="0">
    <w:nsid w:val="68A2563F"/>
    <w:multiLevelType w:val="hybridMultilevel"/>
    <w:tmpl w:val="5C7C8CD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D326F07"/>
    <w:multiLevelType w:val="hybridMultilevel"/>
    <w:tmpl w:val="36525AEE"/>
    <w:lvl w:ilvl="0" w:tplc="0410000F">
      <w:start w:val="6"/>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72835961"/>
    <w:multiLevelType w:val="hybridMultilevel"/>
    <w:tmpl w:val="EE889056"/>
    <w:lvl w:ilvl="0" w:tplc="E10C2CE0">
      <w:start w:val="1"/>
      <w:numFmt w:val="decimal"/>
      <w:lvlText w:val="%1."/>
      <w:lvlJc w:val="left"/>
      <w:pPr>
        <w:ind w:left="760" w:hanging="40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73BF2970"/>
    <w:multiLevelType w:val="hybridMultilevel"/>
    <w:tmpl w:val="926CBD32"/>
    <w:lvl w:ilvl="0" w:tplc="7FBAA0F6">
      <w:start w:val="6"/>
      <w:numFmt w:val="decimal"/>
      <w:lvlText w:val="%1."/>
      <w:lvlJc w:val="left"/>
      <w:pPr>
        <w:ind w:left="1190" w:hanging="360"/>
      </w:pPr>
      <w:rPr>
        <w:rFonts w:hint="default"/>
      </w:rPr>
    </w:lvl>
    <w:lvl w:ilvl="1" w:tplc="04100019" w:tentative="1">
      <w:start w:val="1"/>
      <w:numFmt w:val="lowerLetter"/>
      <w:lvlText w:val="%2."/>
      <w:lvlJc w:val="left"/>
      <w:pPr>
        <w:ind w:left="1910" w:hanging="360"/>
      </w:pPr>
    </w:lvl>
    <w:lvl w:ilvl="2" w:tplc="0410001B" w:tentative="1">
      <w:start w:val="1"/>
      <w:numFmt w:val="lowerRoman"/>
      <w:lvlText w:val="%3."/>
      <w:lvlJc w:val="right"/>
      <w:pPr>
        <w:ind w:left="2630" w:hanging="180"/>
      </w:pPr>
    </w:lvl>
    <w:lvl w:ilvl="3" w:tplc="0410000F" w:tentative="1">
      <w:start w:val="1"/>
      <w:numFmt w:val="decimal"/>
      <w:lvlText w:val="%4."/>
      <w:lvlJc w:val="left"/>
      <w:pPr>
        <w:ind w:left="3350" w:hanging="360"/>
      </w:pPr>
    </w:lvl>
    <w:lvl w:ilvl="4" w:tplc="04100019" w:tentative="1">
      <w:start w:val="1"/>
      <w:numFmt w:val="lowerLetter"/>
      <w:lvlText w:val="%5."/>
      <w:lvlJc w:val="left"/>
      <w:pPr>
        <w:ind w:left="4070" w:hanging="360"/>
      </w:pPr>
    </w:lvl>
    <w:lvl w:ilvl="5" w:tplc="0410001B" w:tentative="1">
      <w:start w:val="1"/>
      <w:numFmt w:val="lowerRoman"/>
      <w:lvlText w:val="%6."/>
      <w:lvlJc w:val="right"/>
      <w:pPr>
        <w:ind w:left="4790" w:hanging="180"/>
      </w:pPr>
    </w:lvl>
    <w:lvl w:ilvl="6" w:tplc="0410000F" w:tentative="1">
      <w:start w:val="1"/>
      <w:numFmt w:val="decimal"/>
      <w:lvlText w:val="%7."/>
      <w:lvlJc w:val="left"/>
      <w:pPr>
        <w:ind w:left="5510" w:hanging="360"/>
      </w:pPr>
    </w:lvl>
    <w:lvl w:ilvl="7" w:tplc="04100019" w:tentative="1">
      <w:start w:val="1"/>
      <w:numFmt w:val="lowerLetter"/>
      <w:lvlText w:val="%8."/>
      <w:lvlJc w:val="left"/>
      <w:pPr>
        <w:ind w:left="6230" w:hanging="360"/>
      </w:pPr>
    </w:lvl>
    <w:lvl w:ilvl="8" w:tplc="0410001B" w:tentative="1">
      <w:start w:val="1"/>
      <w:numFmt w:val="lowerRoman"/>
      <w:lvlText w:val="%9."/>
      <w:lvlJc w:val="right"/>
      <w:pPr>
        <w:ind w:left="6950" w:hanging="180"/>
      </w:pPr>
    </w:lvl>
  </w:abstractNum>
  <w:num w:numId="1">
    <w:abstractNumId w:val="0"/>
  </w:num>
  <w:num w:numId="2">
    <w:abstractNumId w:val="7"/>
  </w:num>
  <w:num w:numId="3">
    <w:abstractNumId w:val="4"/>
  </w:num>
  <w:num w:numId="4">
    <w:abstractNumId w:val="9"/>
  </w:num>
  <w:num w:numId="5">
    <w:abstractNumId w:val="10"/>
  </w:num>
  <w:num w:numId="6">
    <w:abstractNumId w:val="5"/>
  </w:num>
  <w:num w:numId="7">
    <w:abstractNumId w:val="2"/>
  </w:num>
  <w:num w:numId="8">
    <w:abstractNumId w:val="8"/>
  </w:num>
  <w:num w:numId="9">
    <w:abstractNumId w:val="6"/>
  </w:num>
  <w:num w:numId="10">
    <w:abstractNumId w:val="3"/>
  </w:num>
  <w:num w:numId="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TTIA CAPRIO">
    <w15:presenceInfo w15:providerId="None" w15:userId="MATTIA CAP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D4F"/>
    <w:rsid w:val="000049AA"/>
    <w:rsid w:val="000409E9"/>
    <w:rsid w:val="00083D11"/>
    <w:rsid w:val="000863AE"/>
    <w:rsid w:val="000E65E3"/>
    <w:rsid w:val="00110F89"/>
    <w:rsid w:val="001114B7"/>
    <w:rsid w:val="001C52BB"/>
    <w:rsid w:val="002C3863"/>
    <w:rsid w:val="002D5A5E"/>
    <w:rsid w:val="00371329"/>
    <w:rsid w:val="003745A7"/>
    <w:rsid w:val="0038271A"/>
    <w:rsid w:val="005D7F98"/>
    <w:rsid w:val="005F11A9"/>
    <w:rsid w:val="00606DBA"/>
    <w:rsid w:val="00664401"/>
    <w:rsid w:val="00756887"/>
    <w:rsid w:val="0079660D"/>
    <w:rsid w:val="00824FA7"/>
    <w:rsid w:val="00870B45"/>
    <w:rsid w:val="00872FE6"/>
    <w:rsid w:val="0087400F"/>
    <w:rsid w:val="00886619"/>
    <w:rsid w:val="008A5F30"/>
    <w:rsid w:val="008F3293"/>
    <w:rsid w:val="00934E60"/>
    <w:rsid w:val="00991971"/>
    <w:rsid w:val="00A5491B"/>
    <w:rsid w:val="00A6718A"/>
    <w:rsid w:val="00A82FD1"/>
    <w:rsid w:val="00AE1B78"/>
    <w:rsid w:val="00B20019"/>
    <w:rsid w:val="00B86AF6"/>
    <w:rsid w:val="00C174DD"/>
    <w:rsid w:val="00C51FA3"/>
    <w:rsid w:val="00C53D4F"/>
    <w:rsid w:val="00D31E1E"/>
    <w:rsid w:val="00D35A4C"/>
    <w:rsid w:val="00D60E87"/>
    <w:rsid w:val="00D8030F"/>
    <w:rsid w:val="00DE7CC8"/>
    <w:rsid w:val="00E6675C"/>
    <w:rsid w:val="00EC5346"/>
    <w:rsid w:val="00ED5794"/>
    <w:rsid w:val="00F27710"/>
    <w:rsid w:val="00F7614A"/>
    <w:rsid w:val="00FF09D2"/>
    <w:rsid w:val="00FF6F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8E31C"/>
  <w15:chartTrackingRefBased/>
  <w15:docId w15:val="{FD4AE144-A384-4270-9DFC-3CCE1ABD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745A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5scura-colore1">
    <w:name w:val="Grid Table 5 Dark Accent 1"/>
    <w:basedOn w:val="Tabellanormale"/>
    <w:uiPriority w:val="50"/>
    <w:rsid w:val="00C53D4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aragrafoelenco">
    <w:name w:val="List Paragraph"/>
    <w:basedOn w:val="Normale"/>
    <w:uiPriority w:val="34"/>
    <w:qFormat/>
    <w:rsid w:val="000863AE"/>
    <w:pPr>
      <w:ind w:left="720"/>
      <w:contextualSpacing/>
    </w:pPr>
  </w:style>
  <w:style w:type="character" w:styleId="Rimandocommento">
    <w:name w:val="annotation reference"/>
    <w:basedOn w:val="Carpredefinitoparagrafo"/>
    <w:uiPriority w:val="99"/>
    <w:semiHidden/>
    <w:unhideWhenUsed/>
    <w:rsid w:val="00870B45"/>
    <w:rPr>
      <w:sz w:val="16"/>
      <w:szCs w:val="16"/>
    </w:rPr>
  </w:style>
  <w:style w:type="paragraph" w:styleId="Testocommento">
    <w:name w:val="annotation text"/>
    <w:basedOn w:val="Normale"/>
    <w:link w:val="TestocommentoCarattere"/>
    <w:uiPriority w:val="99"/>
    <w:semiHidden/>
    <w:unhideWhenUsed/>
    <w:rsid w:val="00870B45"/>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70B45"/>
    <w:rPr>
      <w:sz w:val="20"/>
      <w:szCs w:val="20"/>
    </w:rPr>
  </w:style>
  <w:style w:type="paragraph" w:styleId="Soggettocommento">
    <w:name w:val="annotation subject"/>
    <w:basedOn w:val="Testocommento"/>
    <w:next w:val="Testocommento"/>
    <w:link w:val="SoggettocommentoCarattere"/>
    <w:uiPriority w:val="99"/>
    <w:semiHidden/>
    <w:unhideWhenUsed/>
    <w:rsid w:val="00870B45"/>
    <w:rPr>
      <w:b/>
      <w:bCs/>
    </w:rPr>
  </w:style>
  <w:style w:type="character" w:customStyle="1" w:styleId="SoggettocommentoCarattere">
    <w:name w:val="Soggetto commento Carattere"/>
    <w:basedOn w:val="TestocommentoCarattere"/>
    <w:link w:val="Soggettocommento"/>
    <w:uiPriority w:val="99"/>
    <w:semiHidden/>
    <w:rsid w:val="00870B45"/>
    <w:rPr>
      <w:b/>
      <w:bCs/>
      <w:sz w:val="20"/>
      <w:szCs w:val="20"/>
    </w:rPr>
  </w:style>
  <w:style w:type="paragraph" w:styleId="Testofumetto">
    <w:name w:val="Balloon Text"/>
    <w:basedOn w:val="Normale"/>
    <w:link w:val="TestofumettoCarattere"/>
    <w:uiPriority w:val="99"/>
    <w:semiHidden/>
    <w:unhideWhenUsed/>
    <w:rsid w:val="00870B4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70B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4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0087F-E939-4F9D-ABF4-088E9C365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13</Pages>
  <Words>3178</Words>
  <Characters>18117</Characters>
  <Application>Microsoft Office Word</Application>
  <DocSecurity>0</DocSecurity>
  <Lines>150</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MORI</dc:creator>
  <cp:keywords/>
  <dc:description/>
  <cp:lastModifiedBy>MATTIA CAPRIO</cp:lastModifiedBy>
  <cp:revision>7</cp:revision>
  <dcterms:created xsi:type="dcterms:W3CDTF">2020-11-11T13:07:00Z</dcterms:created>
  <dcterms:modified xsi:type="dcterms:W3CDTF">2020-11-23T22:07:00Z</dcterms:modified>
</cp:coreProperties>
</file>